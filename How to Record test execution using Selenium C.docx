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D48E6" w14:textId="77777777" w:rsidR="00CD100F" w:rsidRPr="00CD100F" w:rsidRDefault="00CD100F" w:rsidP="00CD100F">
      <w:pPr>
        <w:shd w:val="clear" w:color="auto" w:fill="FFFFFF"/>
        <w:spacing w:after="0" w:afterAutospacing="1" w:line="240" w:lineRule="auto"/>
        <w:textAlignment w:val="baseline"/>
        <w:outlineLvl w:val="0"/>
        <w:rPr>
          <w:rFonts w:ascii="inherit" w:eastAsia="Times New Roman" w:hAnsi="inherit" w:cs="Segoe UI"/>
          <w:b/>
          <w:bCs/>
          <w:color w:val="0C0D0E"/>
          <w:kern w:val="36"/>
          <w:sz w:val="48"/>
          <w:szCs w:val="48"/>
          <w:lang w:eastAsia="en-IN"/>
          <w14:ligatures w14:val="none"/>
        </w:rPr>
      </w:pPr>
      <w:r w:rsidRPr="00CD100F">
        <w:rPr>
          <w:rFonts w:ascii="inherit" w:eastAsia="Times New Roman" w:hAnsi="inherit" w:cs="Segoe UI"/>
          <w:b/>
          <w:bCs/>
          <w:color w:val="0C0D0E"/>
          <w:kern w:val="36"/>
          <w:sz w:val="48"/>
          <w:szCs w:val="48"/>
          <w:lang w:eastAsia="en-IN"/>
          <w14:ligatures w14:val="none"/>
        </w:rPr>
        <w:fldChar w:fldCharType="begin"/>
      </w:r>
      <w:r w:rsidRPr="00CD100F">
        <w:rPr>
          <w:rFonts w:ascii="inherit" w:eastAsia="Times New Roman" w:hAnsi="inherit" w:cs="Segoe UI"/>
          <w:b/>
          <w:bCs/>
          <w:color w:val="0C0D0E"/>
          <w:kern w:val="36"/>
          <w:sz w:val="48"/>
          <w:szCs w:val="48"/>
          <w:lang w:eastAsia="en-IN"/>
          <w14:ligatures w14:val="none"/>
        </w:rPr>
        <w:instrText>HYPERLINK "https://stackoverflow.com/questions/57424616/how-to-record-test-execution-using-selenium-c-sharp-in-netcore"</w:instrText>
      </w:r>
      <w:r w:rsidRPr="00CD100F">
        <w:rPr>
          <w:rFonts w:ascii="inherit" w:eastAsia="Times New Roman" w:hAnsi="inherit" w:cs="Segoe UI"/>
          <w:b/>
          <w:bCs/>
          <w:color w:val="0C0D0E"/>
          <w:kern w:val="36"/>
          <w:sz w:val="48"/>
          <w:szCs w:val="48"/>
          <w:lang w:eastAsia="en-IN"/>
          <w14:ligatures w14:val="none"/>
        </w:rPr>
      </w:r>
      <w:r w:rsidRPr="00CD100F">
        <w:rPr>
          <w:rFonts w:ascii="inherit" w:eastAsia="Times New Roman" w:hAnsi="inherit" w:cs="Segoe UI"/>
          <w:b/>
          <w:bCs/>
          <w:color w:val="0C0D0E"/>
          <w:kern w:val="36"/>
          <w:sz w:val="48"/>
          <w:szCs w:val="48"/>
          <w:lang w:eastAsia="en-IN"/>
          <w14:ligatures w14:val="none"/>
        </w:rPr>
        <w:fldChar w:fldCharType="separate"/>
      </w:r>
      <w:r w:rsidRPr="00CD100F">
        <w:rPr>
          <w:rFonts w:ascii="inherit" w:eastAsia="Times New Roman" w:hAnsi="inherit" w:cs="Segoe UI"/>
          <w:color w:val="0000FF"/>
          <w:kern w:val="36"/>
          <w:sz w:val="48"/>
          <w:szCs w:val="48"/>
          <w:bdr w:val="none" w:sz="0" w:space="0" w:color="auto" w:frame="1"/>
          <w:lang w:eastAsia="en-IN"/>
          <w14:ligatures w14:val="none"/>
        </w:rPr>
        <w:t xml:space="preserve">How to Record test execution using Selenium C# </w:t>
      </w:r>
      <w:proofErr w:type="gramStart"/>
      <w:r w:rsidRPr="00CD100F">
        <w:rPr>
          <w:rFonts w:ascii="inherit" w:eastAsia="Times New Roman" w:hAnsi="inherit" w:cs="Segoe UI"/>
          <w:color w:val="0000FF"/>
          <w:kern w:val="36"/>
          <w:sz w:val="48"/>
          <w:szCs w:val="48"/>
          <w:bdr w:val="none" w:sz="0" w:space="0" w:color="auto" w:frame="1"/>
          <w:lang w:eastAsia="en-IN"/>
          <w14:ligatures w14:val="none"/>
        </w:rPr>
        <w:t>in .</w:t>
      </w:r>
      <w:proofErr w:type="spellStart"/>
      <w:r w:rsidRPr="00CD100F">
        <w:rPr>
          <w:rFonts w:ascii="inherit" w:eastAsia="Times New Roman" w:hAnsi="inherit" w:cs="Segoe UI"/>
          <w:color w:val="0000FF"/>
          <w:kern w:val="36"/>
          <w:sz w:val="48"/>
          <w:szCs w:val="48"/>
          <w:bdr w:val="none" w:sz="0" w:space="0" w:color="auto" w:frame="1"/>
          <w:lang w:eastAsia="en-IN"/>
          <w14:ligatures w14:val="none"/>
        </w:rPr>
        <w:t>NetCore</w:t>
      </w:r>
      <w:proofErr w:type="spellEnd"/>
      <w:proofErr w:type="gramEnd"/>
      <w:r w:rsidRPr="00CD100F">
        <w:rPr>
          <w:rFonts w:ascii="inherit" w:eastAsia="Times New Roman" w:hAnsi="inherit" w:cs="Segoe UI"/>
          <w:b/>
          <w:bCs/>
          <w:color w:val="0C0D0E"/>
          <w:kern w:val="36"/>
          <w:sz w:val="48"/>
          <w:szCs w:val="48"/>
          <w:lang w:eastAsia="en-IN"/>
          <w14:ligatures w14:val="none"/>
        </w:rPr>
        <w:fldChar w:fldCharType="end"/>
      </w:r>
    </w:p>
    <w:p w14:paraId="6C525533" w14:textId="77777777" w:rsidR="00CD100F" w:rsidRPr="00CD100F" w:rsidRDefault="00CD100F" w:rsidP="00CD100F">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5" w:history="1">
        <w:r w:rsidRPr="00CD100F">
          <w:rPr>
            <w:rFonts w:ascii="inherit" w:eastAsia="Times New Roman" w:hAnsi="inherit" w:cs="Segoe UI"/>
            <w:color w:val="0000FF"/>
            <w:kern w:val="0"/>
            <w:sz w:val="20"/>
            <w:szCs w:val="20"/>
            <w:lang w:eastAsia="en-IN"/>
            <w14:ligatures w14:val="none"/>
          </w:rPr>
          <w:t>Ask Question</w:t>
        </w:r>
      </w:hyperlink>
    </w:p>
    <w:p w14:paraId="2D9B87D4" w14:textId="77777777" w:rsidR="00CD100F" w:rsidRPr="00CD100F" w:rsidRDefault="00CD100F" w:rsidP="00CD100F">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bdr w:val="none" w:sz="0" w:space="0" w:color="auto" w:frame="1"/>
          <w:lang w:eastAsia="en-IN"/>
          <w14:ligatures w14:val="none"/>
        </w:rPr>
        <w:t>Asked</w:t>
      </w:r>
      <w:r w:rsidRPr="00CD100F">
        <w:rPr>
          <w:rFonts w:ascii="inherit" w:eastAsia="Times New Roman" w:hAnsi="inherit" w:cs="Segoe UI"/>
          <w:color w:val="0C0D0E"/>
          <w:kern w:val="0"/>
          <w:sz w:val="20"/>
          <w:szCs w:val="20"/>
          <w:lang w:eastAsia="en-IN"/>
          <w14:ligatures w14:val="none"/>
        </w:rPr>
        <w:t> 4 years, 4 months ago</w:t>
      </w:r>
    </w:p>
    <w:p w14:paraId="42B6A50F" w14:textId="77777777" w:rsidR="00CD100F" w:rsidRPr="00CD100F" w:rsidRDefault="00CD100F" w:rsidP="00CD100F">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bdr w:val="none" w:sz="0" w:space="0" w:color="auto" w:frame="1"/>
          <w:lang w:eastAsia="en-IN"/>
          <w14:ligatures w14:val="none"/>
        </w:rPr>
        <w:t>Modified</w:t>
      </w:r>
      <w:r w:rsidRPr="00CD100F">
        <w:rPr>
          <w:rFonts w:ascii="inherit" w:eastAsia="Times New Roman" w:hAnsi="inherit" w:cs="Segoe UI"/>
          <w:color w:val="0C0D0E"/>
          <w:kern w:val="0"/>
          <w:sz w:val="20"/>
          <w:szCs w:val="20"/>
          <w:lang w:eastAsia="en-IN"/>
          <w14:ligatures w14:val="none"/>
        </w:rPr>
        <w:t> </w:t>
      </w:r>
      <w:hyperlink r:id="rId6" w:tooltip="2022-02-03 11:58:25Z" w:history="1">
        <w:r w:rsidRPr="00CD100F">
          <w:rPr>
            <w:rFonts w:ascii="inherit" w:eastAsia="Times New Roman" w:hAnsi="inherit" w:cs="Segoe UI"/>
            <w:color w:val="0000FF"/>
            <w:kern w:val="0"/>
            <w:sz w:val="20"/>
            <w:szCs w:val="20"/>
            <w:bdr w:val="none" w:sz="0" w:space="0" w:color="auto" w:frame="1"/>
            <w:lang w:eastAsia="en-IN"/>
            <w14:ligatures w14:val="none"/>
          </w:rPr>
          <w:t>1 year, 10 months ago</w:t>
        </w:r>
      </w:hyperlink>
    </w:p>
    <w:p w14:paraId="73E71081" w14:textId="77777777" w:rsidR="00CD100F" w:rsidRPr="00CD100F" w:rsidRDefault="00CD100F" w:rsidP="00CD100F">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bdr w:val="none" w:sz="0" w:space="0" w:color="auto" w:frame="1"/>
          <w:lang w:eastAsia="en-IN"/>
          <w14:ligatures w14:val="none"/>
        </w:rPr>
        <w:t>Viewed</w:t>
      </w:r>
      <w:r w:rsidRPr="00CD100F">
        <w:rPr>
          <w:rFonts w:ascii="inherit" w:eastAsia="Times New Roman" w:hAnsi="inherit" w:cs="Segoe UI"/>
          <w:color w:val="0C0D0E"/>
          <w:kern w:val="0"/>
          <w:sz w:val="20"/>
          <w:szCs w:val="20"/>
          <w:lang w:eastAsia="en-IN"/>
          <w14:ligatures w14:val="none"/>
        </w:rPr>
        <w:t> 4k times</w:t>
      </w:r>
    </w:p>
    <w:p w14:paraId="02711FD3" w14:textId="77777777" w:rsidR="00CD100F" w:rsidRPr="00CD100F" w:rsidRDefault="00CD100F" w:rsidP="00CD100F">
      <w:pPr>
        <w:shd w:val="clear" w:color="auto" w:fill="FFFFFF"/>
        <w:spacing w:after="0" w:line="240" w:lineRule="auto"/>
        <w:textAlignment w:val="baseline"/>
        <w:rPr>
          <w:rFonts w:ascii="inherit" w:eastAsia="Times New Roman" w:hAnsi="inherit" w:cs="Segoe UI"/>
          <w:b/>
          <w:bCs/>
          <w:color w:val="0C0D0E"/>
          <w:kern w:val="0"/>
          <w:sz w:val="20"/>
          <w:szCs w:val="20"/>
          <w:lang w:eastAsia="en-IN"/>
          <w14:ligatures w14:val="none"/>
        </w:rPr>
      </w:pPr>
      <w:r w:rsidRPr="00CD100F">
        <w:rPr>
          <w:rFonts w:ascii="inherit" w:eastAsia="Times New Roman" w:hAnsi="inherit" w:cs="Segoe UI"/>
          <w:b/>
          <w:bCs/>
          <w:color w:val="0C0D0E"/>
          <w:kern w:val="0"/>
          <w:sz w:val="20"/>
          <w:szCs w:val="20"/>
          <w:lang w:eastAsia="en-IN"/>
          <w14:ligatures w14:val="none"/>
        </w:rPr>
        <w:t>1</w:t>
      </w:r>
    </w:p>
    <w:p w14:paraId="48DE97FA" w14:textId="77777777" w:rsidR="00CD100F" w:rsidRPr="00CD100F" w:rsidRDefault="00CD100F" w:rsidP="00CD100F">
      <w:pPr>
        <w:shd w:val="clear" w:color="auto" w:fill="FFFFFF"/>
        <w:spacing w:after="0" w:line="240" w:lineRule="auto"/>
        <w:textAlignment w:val="baseline"/>
        <w:rPr>
          <w:rFonts w:ascii="inherit" w:eastAsia="Times New Roman" w:hAnsi="inherit" w:cs="Segoe UI"/>
          <w:color w:val="0C0D0E"/>
          <w:kern w:val="0"/>
          <w:sz w:val="23"/>
          <w:szCs w:val="23"/>
          <w:lang w:eastAsia="en-IN"/>
          <w14:ligatures w14:val="none"/>
        </w:rPr>
      </w:pPr>
      <w:r w:rsidRPr="00CD100F">
        <w:rPr>
          <w:rFonts w:ascii="inherit" w:eastAsia="Times New Roman" w:hAnsi="inherit" w:cs="Segoe UI"/>
          <w:color w:val="0C0D0E"/>
          <w:kern w:val="0"/>
          <w:sz w:val="23"/>
          <w:szCs w:val="23"/>
          <w:lang w:eastAsia="en-IN"/>
          <w14:ligatures w14:val="none"/>
        </w:rPr>
        <w:t>I'm Trying to record test execution using </w:t>
      </w:r>
      <w:r w:rsidRPr="00CD100F">
        <w:rPr>
          <w:rFonts w:ascii="var(--ff-mono)" w:eastAsia="Times New Roman" w:hAnsi="var(--ff-mono)" w:cs="Courier New"/>
          <w:color w:val="0C0D0E"/>
          <w:kern w:val="0"/>
          <w:sz w:val="20"/>
          <w:szCs w:val="20"/>
          <w:bdr w:val="none" w:sz="0" w:space="0" w:color="auto" w:frame="1"/>
          <w:lang w:eastAsia="en-IN"/>
          <w14:ligatures w14:val="none"/>
        </w:rPr>
        <w:t>Selenium</w:t>
      </w:r>
      <w:r w:rsidRPr="00CD100F">
        <w:rPr>
          <w:rFonts w:ascii="inherit" w:eastAsia="Times New Roman" w:hAnsi="inherit" w:cs="Segoe UI"/>
          <w:color w:val="0C0D0E"/>
          <w:kern w:val="0"/>
          <w:sz w:val="23"/>
          <w:szCs w:val="23"/>
          <w:lang w:eastAsia="en-IN"/>
          <w14:ligatures w14:val="none"/>
        </w:rPr>
        <w:t>, </w:t>
      </w:r>
      <w:r w:rsidRPr="00CD100F">
        <w:rPr>
          <w:rFonts w:ascii="var(--ff-mono)" w:eastAsia="Times New Roman" w:hAnsi="var(--ff-mono)" w:cs="Courier New"/>
          <w:color w:val="0C0D0E"/>
          <w:kern w:val="0"/>
          <w:sz w:val="20"/>
          <w:szCs w:val="20"/>
          <w:bdr w:val="none" w:sz="0" w:space="0" w:color="auto" w:frame="1"/>
          <w:lang w:eastAsia="en-IN"/>
          <w14:ligatures w14:val="none"/>
        </w:rPr>
        <w:t>C#</w:t>
      </w:r>
      <w:r w:rsidRPr="00CD100F">
        <w:rPr>
          <w:rFonts w:ascii="inherit" w:eastAsia="Times New Roman" w:hAnsi="inherit" w:cs="Segoe UI"/>
          <w:color w:val="0C0D0E"/>
          <w:kern w:val="0"/>
          <w:sz w:val="23"/>
          <w:szCs w:val="23"/>
          <w:lang w:eastAsia="en-IN"/>
          <w14:ligatures w14:val="none"/>
        </w:rPr>
        <w:t>, </w:t>
      </w:r>
      <w:proofErr w:type="spellStart"/>
      <w:r w:rsidRPr="00CD100F">
        <w:rPr>
          <w:rFonts w:ascii="var(--ff-mono)" w:eastAsia="Times New Roman" w:hAnsi="var(--ff-mono)" w:cs="Courier New"/>
          <w:color w:val="0C0D0E"/>
          <w:kern w:val="0"/>
          <w:sz w:val="20"/>
          <w:szCs w:val="20"/>
          <w:bdr w:val="none" w:sz="0" w:space="0" w:color="auto" w:frame="1"/>
          <w:lang w:eastAsia="en-IN"/>
          <w14:ligatures w14:val="none"/>
        </w:rPr>
        <w:t>MSTest</w:t>
      </w:r>
      <w:proofErr w:type="spellEnd"/>
      <w:r w:rsidRPr="00CD100F">
        <w:rPr>
          <w:rFonts w:ascii="inherit" w:eastAsia="Times New Roman" w:hAnsi="inherit" w:cs="Segoe UI"/>
          <w:color w:val="0C0D0E"/>
          <w:kern w:val="0"/>
          <w:sz w:val="23"/>
          <w:szCs w:val="23"/>
          <w:lang w:eastAsia="en-IN"/>
          <w14:ligatures w14:val="none"/>
        </w:rPr>
        <w:t> </w:t>
      </w:r>
      <w:proofErr w:type="gramStart"/>
      <w:r w:rsidRPr="00CD100F">
        <w:rPr>
          <w:rFonts w:ascii="inherit" w:eastAsia="Times New Roman" w:hAnsi="inherit" w:cs="Segoe UI"/>
          <w:color w:val="0C0D0E"/>
          <w:kern w:val="0"/>
          <w:sz w:val="23"/>
          <w:szCs w:val="23"/>
          <w:lang w:eastAsia="en-IN"/>
          <w14:ligatures w14:val="none"/>
        </w:rPr>
        <w:t>in </w:t>
      </w:r>
      <w:r w:rsidRPr="00CD100F">
        <w:rPr>
          <w:rFonts w:ascii="var(--ff-mono)" w:eastAsia="Times New Roman" w:hAnsi="var(--ff-mono)" w:cs="Courier New"/>
          <w:color w:val="0C0D0E"/>
          <w:kern w:val="0"/>
          <w:sz w:val="20"/>
          <w:szCs w:val="20"/>
          <w:bdr w:val="none" w:sz="0" w:space="0" w:color="auto" w:frame="1"/>
          <w:lang w:eastAsia="en-IN"/>
          <w14:ligatures w14:val="none"/>
        </w:rPr>
        <w:t>.</w:t>
      </w:r>
      <w:proofErr w:type="spellStart"/>
      <w:r w:rsidRPr="00CD100F">
        <w:rPr>
          <w:rFonts w:ascii="var(--ff-mono)" w:eastAsia="Times New Roman" w:hAnsi="var(--ff-mono)" w:cs="Courier New"/>
          <w:color w:val="0C0D0E"/>
          <w:kern w:val="0"/>
          <w:sz w:val="20"/>
          <w:szCs w:val="20"/>
          <w:bdr w:val="none" w:sz="0" w:space="0" w:color="auto" w:frame="1"/>
          <w:lang w:eastAsia="en-IN"/>
          <w14:ligatures w14:val="none"/>
        </w:rPr>
        <w:t>NetCore</w:t>
      </w:r>
      <w:proofErr w:type="spellEnd"/>
      <w:proofErr w:type="gramEnd"/>
    </w:p>
    <w:p w14:paraId="1E791FC0" w14:textId="77777777" w:rsidR="00CD100F" w:rsidRPr="00CD100F" w:rsidRDefault="00CD100F" w:rsidP="00CD100F">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D100F">
        <w:rPr>
          <w:rFonts w:ascii="inherit" w:eastAsia="Times New Roman" w:hAnsi="inherit" w:cs="Segoe UI"/>
          <w:color w:val="0C0D0E"/>
          <w:kern w:val="0"/>
          <w:sz w:val="23"/>
          <w:szCs w:val="23"/>
          <w:lang w:eastAsia="en-IN"/>
          <w14:ligatures w14:val="none"/>
        </w:rPr>
        <w:t xml:space="preserve">Tried using </w:t>
      </w:r>
      <w:proofErr w:type="spellStart"/>
      <w:proofErr w:type="gramStart"/>
      <w:r w:rsidRPr="00CD100F">
        <w:rPr>
          <w:rFonts w:ascii="inherit" w:eastAsia="Times New Roman" w:hAnsi="inherit" w:cs="Segoe UI"/>
          <w:color w:val="0C0D0E"/>
          <w:kern w:val="0"/>
          <w:sz w:val="23"/>
          <w:szCs w:val="23"/>
          <w:lang w:eastAsia="en-IN"/>
          <w14:ligatures w14:val="none"/>
        </w:rPr>
        <w:t>Microsoft.Express.Encoder</w:t>
      </w:r>
      <w:proofErr w:type="spellEnd"/>
      <w:proofErr w:type="gramEnd"/>
      <w:r w:rsidRPr="00CD100F">
        <w:rPr>
          <w:rFonts w:ascii="inherit" w:eastAsia="Times New Roman" w:hAnsi="inherit" w:cs="Segoe UI"/>
          <w:color w:val="0C0D0E"/>
          <w:kern w:val="0"/>
          <w:sz w:val="23"/>
          <w:szCs w:val="23"/>
          <w:lang w:eastAsia="en-IN"/>
          <w14:ligatures w14:val="none"/>
        </w:rPr>
        <w:t xml:space="preserve"> </w:t>
      </w:r>
      <w:proofErr w:type="spellStart"/>
      <w:r w:rsidRPr="00CD100F">
        <w:rPr>
          <w:rFonts w:ascii="inherit" w:eastAsia="Times New Roman" w:hAnsi="inherit" w:cs="Segoe UI"/>
          <w:color w:val="0C0D0E"/>
          <w:kern w:val="0"/>
          <w:sz w:val="23"/>
          <w:szCs w:val="23"/>
          <w:lang w:eastAsia="en-IN"/>
          <w14:ligatures w14:val="none"/>
        </w:rPr>
        <w:t>nuget</w:t>
      </w:r>
      <w:proofErr w:type="spellEnd"/>
      <w:r w:rsidRPr="00CD100F">
        <w:rPr>
          <w:rFonts w:ascii="inherit" w:eastAsia="Times New Roman" w:hAnsi="inherit" w:cs="Segoe UI"/>
          <w:color w:val="0C0D0E"/>
          <w:kern w:val="0"/>
          <w:sz w:val="23"/>
          <w:szCs w:val="23"/>
          <w:lang w:eastAsia="en-IN"/>
          <w14:ligatures w14:val="none"/>
        </w:rPr>
        <w:t xml:space="preserve"> </w:t>
      </w:r>
      <w:proofErr w:type="spellStart"/>
      <w:r w:rsidRPr="00CD100F">
        <w:rPr>
          <w:rFonts w:ascii="inherit" w:eastAsia="Times New Roman" w:hAnsi="inherit" w:cs="Segoe UI"/>
          <w:color w:val="0C0D0E"/>
          <w:kern w:val="0"/>
          <w:sz w:val="23"/>
          <w:szCs w:val="23"/>
          <w:lang w:eastAsia="en-IN"/>
          <w14:ligatures w14:val="none"/>
        </w:rPr>
        <w:t>pkg</w:t>
      </w:r>
      <w:proofErr w:type="spellEnd"/>
      <w:r w:rsidRPr="00CD100F">
        <w:rPr>
          <w:rFonts w:ascii="inherit" w:eastAsia="Times New Roman" w:hAnsi="inherit" w:cs="Segoe UI"/>
          <w:color w:val="0C0D0E"/>
          <w:kern w:val="0"/>
          <w:sz w:val="23"/>
          <w:szCs w:val="23"/>
          <w:lang w:eastAsia="en-IN"/>
          <w14:ligatures w14:val="none"/>
        </w:rPr>
        <w:t xml:space="preserve">, which throws error on creating instance of </w:t>
      </w:r>
      <w:proofErr w:type="spellStart"/>
      <w:r w:rsidRPr="00CD100F">
        <w:rPr>
          <w:rFonts w:ascii="inherit" w:eastAsia="Times New Roman" w:hAnsi="inherit" w:cs="Segoe UI"/>
          <w:color w:val="0C0D0E"/>
          <w:kern w:val="0"/>
          <w:sz w:val="23"/>
          <w:szCs w:val="23"/>
          <w:lang w:eastAsia="en-IN"/>
          <w14:ligatures w14:val="none"/>
        </w:rPr>
        <w:t>ScreenCaptureJob</w:t>
      </w:r>
      <w:proofErr w:type="spellEnd"/>
    </w:p>
    <w:p w14:paraId="27C3CFA2"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System.BadImageFormatException</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 Could not load file or assembly '</w:t>
      </w:r>
      <w:proofErr w:type="spellStart"/>
      <w:proofErr w:type="gramStart"/>
      <w:r w:rsidRPr="00CD100F">
        <w:rPr>
          <w:rFonts w:ascii="inherit" w:eastAsia="Times New Roman" w:hAnsi="inherit" w:cs="Courier New"/>
          <w:color w:val="0C0D0E"/>
          <w:kern w:val="0"/>
          <w:sz w:val="20"/>
          <w:szCs w:val="20"/>
          <w:bdr w:val="none" w:sz="0" w:space="0" w:color="auto" w:frame="1"/>
          <w:lang w:eastAsia="en-IN"/>
          <w14:ligatures w14:val="none"/>
        </w:rPr>
        <w:t>Microsoft.Expression.Encoder</w:t>
      </w:r>
      <w:proofErr w:type="spellEnd"/>
      <w:proofErr w:type="gramEnd"/>
      <w:r w:rsidRPr="00CD100F">
        <w:rPr>
          <w:rFonts w:ascii="inherit" w:eastAsia="Times New Roman" w:hAnsi="inherit" w:cs="Courier New"/>
          <w:color w:val="0C0D0E"/>
          <w:kern w:val="0"/>
          <w:sz w:val="20"/>
          <w:szCs w:val="20"/>
          <w:bdr w:val="none" w:sz="0" w:space="0" w:color="auto" w:frame="1"/>
          <w:lang w:eastAsia="en-IN"/>
          <w14:ligatures w14:val="none"/>
        </w:rPr>
        <w:t xml:space="preserve">, Version=4.0.0.0, Culture=neutral,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PublicKeyToken</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=31bf3856ad364e35'. An attempt was made to load a program with an incorrect format." To resolve this, tried running test using x86, x64 and Any CPU, but none of them works.</w:t>
      </w:r>
    </w:p>
    <w:p w14:paraId="1E014D40"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32FD4A19"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Also tried using </w:t>
      </w:r>
      <w:proofErr w:type="spellStart"/>
      <w:proofErr w:type="gramStart"/>
      <w:r w:rsidRPr="00CD100F">
        <w:rPr>
          <w:rFonts w:ascii="inherit" w:eastAsia="Times New Roman" w:hAnsi="inherit" w:cs="Courier New"/>
          <w:color w:val="0C0D0E"/>
          <w:kern w:val="0"/>
          <w:sz w:val="20"/>
          <w:szCs w:val="20"/>
          <w:bdr w:val="none" w:sz="0" w:space="0" w:color="auto" w:frame="1"/>
          <w:lang w:eastAsia="en-IN"/>
          <w14:ligatures w14:val="none"/>
        </w:rPr>
        <w:t>Nunit.Video.Recorder</w:t>
      </w:r>
      <w:proofErr w:type="spellEnd"/>
      <w:proofErr w:type="gramEnd"/>
      <w:r w:rsidRPr="00CD100F">
        <w:rPr>
          <w:rFonts w:ascii="inherit" w:eastAsia="Times New Roman" w:hAnsi="inherit" w:cs="Courier New"/>
          <w:color w:val="0C0D0E"/>
          <w:kern w:val="0"/>
          <w:sz w:val="20"/>
          <w:szCs w:val="20"/>
          <w:bdr w:val="none" w:sz="0" w:space="0" w:color="auto" w:frame="1"/>
          <w:lang w:eastAsia="en-IN"/>
          <w14:ligatures w14:val="none"/>
        </w:rPr>
        <w:t xml:space="preserve">, with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Nunit</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 xml:space="preserve"> Framework, when did this, test are not discovered, tried changing to x86, x64 and Any CPU</w:t>
      </w:r>
    </w:p>
    <w:p w14:paraId="3A105D40"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20D6349F"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54AD7F78"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1EFFF1EB"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5BF0773F"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1&gt;</w:t>
      </w:r>
      <w:proofErr w:type="gramStart"/>
      <w:r w:rsidRPr="00CD100F">
        <w:rPr>
          <w:rFonts w:ascii="inherit" w:eastAsia="Times New Roman" w:hAnsi="inherit" w:cs="Courier New"/>
          <w:color w:val="0C0D0E"/>
          <w:kern w:val="0"/>
          <w:sz w:val="20"/>
          <w:szCs w:val="20"/>
          <w:bdr w:val="none" w:sz="0" w:space="0" w:color="auto" w:frame="1"/>
          <w:lang w:eastAsia="en-IN"/>
          <w14:ligatures w14:val="none"/>
        </w:rPr>
        <w:t>C:\Users\Sunny\source\repos\ScreenRecorder\NUnitTestProject1\NUnitTestProject1.csproj :</w:t>
      </w:r>
      <w:proofErr w:type="gramEnd"/>
      <w:r w:rsidRPr="00CD100F">
        <w:rPr>
          <w:rFonts w:ascii="inherit" w:eastAsia="Times New Roman" w:hAnsi="inherit" w:cs="Courier New"/>
          <w:color w:val="0C0D0E"/>
          <w:kern w:val="0"/>
          <w:sz w:val="20"/>
          <w:szCs w:val="20"/>
          <w:bdr w:val="none" w:sz="0" w:space="0" w:color="auto" w:frame="1"/>
          <w:lang w:eastAsia="en-IN"/>
          <w14:ligatures w14:val="none"/>
        </w:rPr>
        <w:t xml:space="preserve"> warning NU1701: Package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Nunit.Video.Recorder</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 xml:space="preserve"> 1.0.0' was restored using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NETFramework,Version</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=v4.6.1' instead of the project target framework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NETCoreApp,Version</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=v2.2'. This package may not be fully compatible with your project.</w:t>
      </w:r>
    </w:p>
    <w:p w14:paraId="331B928A"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1&gt;</w:t>
      </w:r>
      <w:proofErr w:type="gramStart"/>
      <w:r w:rsidRPr="00CD100F">
        <w:rPr>
          <w:rFonts w:ascii="inherit" w:eastAsia="Times New Roman" w:hAnsi="inherit" w:cs="Courier New"/>
          <w:color w:val="0C0D0E"/>
          <w:kern w:val="0"/>
          <w:sz w:val="20"/>
          <w:szCs w:val="20"/>
          <w:bdr w:val="none" w:sz="0" w:space="0" w:color="auto" w:frame="1"/>
          <w:lang w:eastAsia="en-IN"/>
          <w14:ligatures w14:val="none"/>
        </w:rPr>
        <w:t>C:\Users\Sunny\source\repos\ScreenRecorder\NUnitTestProject1\NUnitTestProject1.csproj :</w:t>
      </w:r>
      <w:proofErr w:type="gramEnd"/>
      <w:r w:rsidRPr="00CD100F">
        <w:rPr>
          <w:rFonts w:ascii="inherit" w:eastAsia="Times New Roman" w:hAnsi="inherit" w:cs="Courier New"/>
          <w:color w:val="0C0D0E"/>
          <w:kern w:val="0"/>
          <w:sz w:val="20"/>
          <w:szCs w:val="20"/>
          <w:bdr w:val="none" w:sz="0" w:space="0" w:color="auto" w:frame="1"/>
          <w:lang w:eastAsia="en-IN"/>
          <w14:ligatures w14:val="none"/>
        </w:rPr>
        <w:t xml:space="preserve"> warning NU1701: Package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SharpAvi</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 xml:space="preserve"> 2.1.0' was restored using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NETFramework,Version</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=v4.6.1' instead of the project target framework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NETCoreApp,Version</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=v2.2'. This package may not be fully compatible with your project.</w:t>
      </w:r>
    </w:p>
    <w:p w14:paraId="43D18C21"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1&gt;C:\Program Files (x</w:t>
      </w:r>
      <w:proofErr w:type="gramStart"/>
      <w:r w:rsidRPr="00CD100F">
        <w:rPr>
          <w:rFonts w:ascii="inherit" w:eastAsia="Times New Roman" w:hAnsi="inherit" w:cs="Courier New"/>
          <w:color w:val="0C0D0E"/>
          <w:kern w:val="0"/>
          <w:sz w:val="20"/>
          <w:szCs w:val="20"/>
          <w:bdr w:val="none" w:sz="0" w:space="0" w:color="auto" w:frame="1"/>
          <w:lang w:eastAsia="en-IN"/>
          <w14:ligatures w14:val="none"/>
        </w:rPr>
        <w:t>86)\</w:t>
      </w:r>
      <w:proofErr w:type="gramEnd"/>
      <w:r w:rsidRPr="00CD100F">
        <w:rPr>
          <w:rFonts w:ascii="inherit" w:eastAsia="Times New Roman" w:hAnsi="inherit" w:cs="Courier New"/>
          <w:color w:val="0C0D0E"/>
          <w:kern w:val="0"/>
          <w:sz w:val="20"/>
          <w:szCs w:val="20"/>
          <w:bdr w:val="none" w:sz="0" w:space="0" w:color="auto" w:frame="1"/>
          <w:lang w:eastAsia="en-IN"/>
          <w14:ligatures w14:val="none"/>
        </w:rPr>
        <w:t>Microsoft Visual Studio\2019\Professional\MSBuild\Current\Bin\Microsoft.Common.CurrentVersion.targets(2106,5): warning MSB3270: There was a mismatch between the processor architecture of the project being built "MSIL" and the processor architecture of the reference "C:\Users\Sunny\.nuget\packages\nunit.video.recorder\1.0.0\lib\net452\NunitVideoRecorder.dll", "x86". This mismatch may cause runtime failures. Please consider changing the targeted processor architecture of your project through the Configuration Manager so as to align the processor architectures between your project and references, or take a dependency on references with a processor architecture that matches the targeted processor architecture of your project.</w:t>
      </w:r>
    </w:p>
    <w:p w14:paraId="58F99937"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1&gt;NUnitTestProject1 -&gt; C:\Users\Sunny\source\repos\ScreenRecorder\NUnitTestProject1\bin\Debug\netcoreapp2.2\NUnitTestProject1.dll</w:t>
      </w:r>
    </w:p>
    <w:p w14:paraId="7A77BAE7"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1&gt;Done building project "NUnitTestProject1.csproj".</w:t>
      </w:r>
    </w:p>
    <w:p w14:paraId="5E4A2DA5"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Build: 1 succeeded, 0 failed, 0 up-to-date, 0 skipped ==========</w:t>
      </w:r>
    </w:p>
    <w:p w14:paraId="5EC60B5A"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6EAE5190"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[8/9/2019 4:18:30.549 PM Informational] ---------- Run started ----------</w:t>
      </w:r>
    </w:p>
    <w:p w14:paraId="307BE14C"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[8/9/2019 4:18:31.686 PM Informational]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NUnit</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 xml:space="preserve"> Adapter 3.11.0.0: Test execution started</w:t>
      </w:r>
    </w:p>
    <w:p w14:paraId="1B7EEE50"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[8/9/2019 4:18:31.699 PM Informational] Running all tests in C:\Users\Sunny\source\repos\ScreenRecorder\NUnitTestProject1\bin\Debug\netcoreapp2.2\NUnitTestProject1.dll</w:t>
      </w:r>
    </w:p>
    <w:p w14:paraId="6F893466"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[8/9/2019 4:18:31.806 PM </w:t>
      </w:r>
      <w:proofErr w:type="gramStart"/>
      <w:r w:rsidRPr="00CD100F">
        <w:rPr>
          <w:rFonts w:ascii="inherit" w:eastAsia="Times New Roman" w:hAnsi="inherit" w:cs="Courier New"/>
          <w:color w:val="0C0D0E"/>
          <w:kern w:val="0"/>
          <w:sz w:val="20"/>
          <w:szCs w:val="20"/>
          <w:bdr w:val="none" w:sz="0" w:space="0" w:color="auto" w:frame="1"/>
          <w:lang w:eastAsia="en-IN"/>
          <w14:ligatures w14:val="none"/>
        </w:rPr>
        <w:t xml:space="preserve">Informational]   </w:t>
      </w:r>
      <w:proofErr w:type="gramEnd"/>
      <w:r w:rsidRPr="00CD100F">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NUnit</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 xml:space="preserve"> failed to load C:\Users\Sunny\source\repos\ScreenRecorder\NUnitTestProject1\bin\Debug\netcoreapp2.2\NUnitTestProject1.dll</w:t>
      </w:r>
    </w:p>
    <w:p w14:paraId="7DAC15E0"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[8/9/2019 4:18:31.807 PM Informational]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NUnit</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 xml:space="preserve"> Adapter 3.11.0.0: Test execution complete</w:t>
      </w:r>
    </w:p>
    <w:p w14:paraId="4DD03713"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lastRenderedPageBreak/>
        <w:t xml:space="preserve">[8/9/2019 4:18:31.810 PM Warning] No test matches the given testcase filter </w:t>
      </w:r>
      <w:proofErr w:type="gramStart"/>
      <w:r w:rsidRPr="00CD100F">
        <w:rPr>
          <w:rFonts w:ascii="inherit" w:eastAsia="Times New Roman" w:hAnsi="inherit" w:cs="Courier New"/>
          <w:color w:val="0C0D0E"/>
          <w:kern w:val="0"/>
          <w:sz w:val="20"/>
          <w:szCs w:val="20"/>
          <w:bdr w:val="none" w:sz="0" w:space="0" w:color="auto" w:frame="1"/>
          <w:lang w:eastAsia="en-IN"/>
          <w14:ligatures w14:val="none"/>
        </w:rPr>
        <w:t>`</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FullyQualifiedName</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=Tests.Tests.Test</w:t>
      </w:r>
      <w:proofErr w:type="gramEnd"/>
      <w:r w:rsidRPr="00CD100F">
        <w:rPr>
          <w:rFonts w:ascii="inherit" w:eastAsia="Times New Roman" w:hAnsi="inherit" w:cs="Courier New"/>
          <w:color w:val="0C0D0E"/>
          <w:kern w:val="0"/>
          <w:sz w:val="20"/>
          <w:szCs w:val="20"/>
          <w:bdr w:val="none" w:sz="0" w:space="0" w:color="auto" w:frame="1"/>
          <w:lang w:eastAsia="en-IN"/>
          <w14:ligatures w14:val="none"/>
        </w:rPr>
        <w:t>1` in C:\Users\Sunny\source\repos\ScreenRecorder\NUnitTestProject1\bin\Debug\netcoreapp2.2\NUnitTestProject1.dll</w:t>
      </w:r>
    </w:p>
    <w:p w14:paraId="47DDA1C1"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[8/9/2019 4:18:31.936 PM Informational] ========== Run finished: 0 tests run (0:00:01.3376823) ==========</w:t>
      </w:r>
    </w:p>
    <w:p w14:paraId="1C933864" w14:textId="77777777" w:rsidR="00CD100F" w:rsidRPr="00CD100F" w:rsidRDefault="00CD100F" w:rsidP="00CD100F">
      <w:pPr>
        <w:numPr>
          <w:ilvl w:val="0"/>
          <w:numId w:val="1"/>
        </w:num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7" w:tooltip="show questions tagged 'c#'" w:history="1">
        <w:proofErr w:type="spellStart"/>
        <w:r w:rsidRPr="00CD100F">
          <w:rPr>
            <w:rFonts w:ascii="inherit" w:eastAsia="Times New Roman" w:hAnsi="inherit" w:cs="Segoe UI"/>
            <w:color w:val="0000FF"/>
            <w:kern w:val="0"/>
            <w:sz w:val="20"/>
            <w:szCs w:val="20"/>
            <w:bdr w:val="single" w:sz="6" w:space="5" w:color="auto" w:frame="1"/>
            <w:lang w:eastAsia="en-IN"/>
            <w14:ligatures w14:val="none"/>
          </w:rPr>
          <w:t>c#</w:t>
        </w:r>
        <w:proofErr w:type="spellEnd"/>
      </w:hyperlink>
    </w:p>
    <w:p w14:paraId="56E70E8C" w14:textId="77777777" w:rsidR="00CD100F" w:rsidRPr="00CD100F" w:rsidRDefault="00CD100F" w:rsidP="00CD100F">
      <w:pPr>
        <w:numPr>
          <w:ilvl w:val="0"/>
          <w:numId w:val="1"/>
        </w:num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8" w:tooltip="show questions tagged 'selenium'" w:history="1">
        <w:r w:rsidRPr="00CD100F">
          <w:rPr>
            <w:rFonts w:ascii="inherit" w:eastAsia="Times New Roman" w:hAnsi="inherit" w:cs="Segoe UI"/>
            <w:color w:val="0000FF"/>
            <w:kern w:val="0"/>
            <w:sz w:val="20"/>
            <w:szCs w:val="20"/>
            <w:bdr w:val="single" w:sz="6" w:space="5" w:color="auto" w:frame="1"/>
            <w:lang w:eastAsia="en-IN"/>
            <w14:ligatures w14:val="none"/>
          </w:rPr>
          <w:t>selenium</w:t>
        </w:r>
      </w:hyperlink>
    </w:p>
    <w:p w14:paraId="7925EFDE" w14:textId="77777777" w:rsidR="00CD100F" w:rsidRPr="00CD100F" w:rsidRDefault="00CD100F" w:rsidP="00CD100F">
      <w:pPr>
        <w:numPr>
          <w:ilvl w:val="0"/>
          <w:numId w:val="1"/>
        </w:num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9" w:tooltip="show questions tagged '.net-core'" w:history="1">
        <w:r w:rsidRPr="00CD100F">
          <w:rPr>
            <w:rFonts w:ascii="inherit" w:eastAsia="Times New Roman" w:hAnsi="inherit" w:cs="Segoe UI"/>
            <w:color w:val="0000FF"/>
            <w:kern w:val="0"/>
            <w:sz w:val="20"/>
            <w:szCs w:val="20"/>
            <w:bdr w:val="single" w:sz="6" w:space="5" w:color="auto" w:frame="1"/>
            <w:lang w:eastAsia="en-IN"/>
            <w14:ligatures w14:val="none"/>
          </w:rPr>
          <w:t>.net-core</w:t>
        </w:r>
      </w:hyperlink>
    </w:p>
    <w:p w14:paraId="3F6FFDC7" w14:textId="77777777" w:rsidR="00CD100F" w:rsidRPr="00CD100F" w:rsidRDefault="00CD100F" w:rsidP="00CD100F">
      <w:pPr>
        <w:numPr>
          <w:ilvl w:val="0"/>
          <w:numId w:val="1"/>
        </w:numPr>
        <w:shd w:val="clear" w:color="auto" w:fill="FFFFFF"/>
        <w:spacing w:after="150" w:line="240" w:lineRule="auto"/>
        <w:textAlignment w:val="baseline"/>
        <w:rPr>
          <w:rFonts w:ascii="inherit" w:eastAsia="Times New Roman" w:hAnsi="inherit" w:cs="Segoe UI"/>
          <w:color w:val="0C0D0E"/>
          <w:kern w:val="0"/>
          <w:sz w:val="20"/>
          <w:szCs w:val="20"/>
          <w:lang w:eastAsia="en-IN"/>
          <w14:ligatures w14:val="none"/>
        </w:rPr>
      </w:pPr>
      <w:hyperlink r:id="rId10" w:history="1">
        <w:r w:rsidRPr="00CD100F">
          <w:rPr>
            <w:rFonts w:ascii="inherit" w:eastAsia="Times New Roman" w:hAnsi="inherit" w:cs="Segoe UI"/>
            <w:color w:val="0000FF"/>
            <w:kern w:val="0"/>
            <w:sz w:val="20"/>
            <w:szCs w:val="20"/>
            <w:bdr w:val="single" w:sz="6" w:space="5" w:color="auto" w:frame="1"/>
            <w:lang w:eastAsia="en-IN"/>
            <w14:ligatures w14:val="none"/>
          </w:rPr>
          <w:t>selenium-</w:t>
        </w:r>
        <w:proofErr w:type="spellStart"/>
        <w:r w:rsidRPr="00CD100F">
          <w:rPr>
            <w:rFonts w:ascii="inherit" w:eastAsia="Times New Roman" w:hAnsi="inherit" w:cs="Segoe UI"/>
            <w:color w:val="0000FF"/>
            <w:kern w:val="0"/>
            <w:sz w:val="20"/>
            <w:szCs w:val="20"/>
            <w:bdr w:val="single" w:sz="6" w:space="5" w:color="auto" w:frame="1"/>
            <w:lang w:eastAsia="en-IN"/>
            <w14:ligatures w14:val="none"/>
          </w:rPr>
          <w:t>chromedriver</w:t>
        </w:r>
        <w:proofErr w:type="spellEnd"/>
      </w:hyperlink>
    </w:p>
    <w:p w14:paraId="466784F3" w14:textId="77777777" w:rsidR="00CD100F" w:rsidRPr="00CD100F" w:rsidRDefault="00CD100F" w:rsidP="00CD100F">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11" w:tooltip="Short permalink to this question" w:history="1">
        <w:r w:rsidRPr="00CD100F">
          <w:rPr>
            <w:rFonts w:ascii="inherit" w:eastAsia="Times New Roman" w:hAnsi="inherit" w:cs="Segoe UI"/>
            <w:color w:val="0000FF"/>
            <w:kern w:val="0"/>
            <w:sz w:val="20"/>
            <w:szCs w:val="20"/>
            <w:bdr w:val="none" w:sz="0" w:space="0" w:color="auto" w:frame="1"/>
            <w:lang w:eastAsia="en-IN"/>
            <w14:ligatures w14:val="none"/>
          </w:rPr>
          <w:t>Share</w:t>
        </w:r>
      </w:hyperlink>
    </w:p>
    <w:p w14:paraId="0C6426F6" w14:textId="77777777" w:rsidR="00CD100F" w:rsidRPr="00CD100F" w:rsidRDefault="00CD100F" w:rsidP="00CD100F">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12" w:history="1">
        <w:r w:rsidRPr="00CD100F">
          <w:rPr>
            <w:rFonts w:ascii="inherit" w:eastAsia="Times New Roman" w:hAnsi="inherit" w:cs="Segoe UI"/>
            <w:color w:val="0000FF"/>
            <w:kern w:val="0"/>
            <w:sz w:val="20"/>
            <w:szCs w:val="20"/>
            <w:bdr w:val="none" w:sz="0" w:space="0" w:color="auto" w:frame="1"/>
            <w:lang w:eastAsia="en-IN"/>
            <w14:ligatures w14:val="none"/>
          </w:rPr>
          <w:t>Improve this question</w:t>
        </w:r>
      </w:hyperlink>
    </w:p>
    <w:p w14:paraId="7937662F" w14:textId="77777777" w:rsidR="00CD100F" w:rsidRPr="00CD100F" w:rsidRDefault="00CD100F" w:rsidP="00CD100F">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lang w:eastAsia="en-IN"/>
          <w14:ligatures w14:val="none"/>
        </w:rPr>
        <w:t>Follow</w:t>
      </w:r>
    </w:p>
    <w:p w14:paraId="5D580977" w14:textId="77777777" w:rsidR="00CD100F" w:rsidRPr="00CD100F" w:rsidRDefault="00CD100F" w:rsidP="00CD100F">
      <w:pPr>
        <w:shd w:val="clear" w:color="auto" w:fill="FFFFFF"/>
        <w:spacing w:after="60" w:line="240" w:lineRule="auto"/>
        <w:textAlignment w:val="baseline"/>
        <w:rPr>
          <w:rFonts w:ascii="inherit" w:eastAsia="Times New Roman" w:hAnsi="inherit" w:cs="Segoe UI"/>
          <w:color w:val="0C0D0E"/>
          <w:kern w:val="0"/>
          <w:sz w:val="20"/>
          <w:szCs w:val="20"/>
          <w:lang w:eastAsia="en-IN"/>
          <w14:ligatures w14:val="none"/>
        </w:rPr>
      </w:pPr>
      <w:hyperlink r:id="rId13" w:tooltip="show all edits to this post" w:history="1">
        <w:r w:rsidRPr="00CD100F">
          <w:rPr>
            <w:rFonts w:ascii="inherit" w:eastAsia="Times New Roman" w:hAnsi="inherit" w:cs="Segoe UI"/>
            <w:color w:val="0000FF"/>
            <w:kern w:val="0"/>
            <w:sz w:val="18"/>
            <w:szCs w:val="18"/>
            <w:bdr w:val="none" w:sz="0" w:space="0" w:color="auto" w:frame="1"/>
            <w:lang w:eastAsia="en-IN"/>
            <w14:ligatures w14:val="none"/>
          </w:rPr>
          <w:t>edited Aug 9, 2019 at 6:42</w:t>
        </w:r>
      </w:hyperlink>
    </w:p>
    <w:p w14:paraId="157005C1" w14:textId="77777777" w:rsidR="00CD100F" w:rsidRPr="00CD100F" w:rsidRDefault="00CD100F" w:rsidP="00CD100F">
      <w:pPr>
        <w:shd w:val="clear" w:color="auto" w:fill="FFFFFF"/>
        <w:spacing w:after="0" w:line="240" w:lineRule="auto"/>
        <w:textAlignment w:val="baseline"/>
        <w:rPr>
          <w:rFonts w:ascii="Times New Roman" w:eastAsia="Times New Roman" w:hAnsi="Times New Roman" w:cs="Times New Roman"/>
          <w:color w:val="0000FF"/>
          <w:kern w:val="0"/>
          <w:sz w:val="24"/>
          <w:szCs w:val="24"/>
          <w:bdr w:val="none" w:sz="0" w:space="0" w:color="auto" w:frame="1"/>
          <w:lang w:eastAsia="en-IN"/>
          <w14:ligatures w14:val="none"/>
        </w:rPr>
      </w:pPr>
      <w:r w:rsidRPr="00CD100F">
        <w:rPr>
          <w:rFonts w:ascii="inherit" w:eastAsia="Times New Roman" w:hAnsi="inherit" w:cs="Segoe UI"/>
          <w:color w:val="0C0D0E"/>
          <w:kern w:val="0"/>
          <w:sz w:val="20"/>
          <w:szCs w:val="20"/>
          <w:lang w:eastAsia="en-IN"/>
          <w14:ligatures w14:val="none"/>
        </w:rPr>
        <w:fldChar w:fldCharType="begin"/>
      </w:r>
      <w:r w:rsidRPr="00CD100F">
        <w:rPr>
          <w:rFonts w:ascii="inherit" w:eastAsia="Times New Roman" w:hAnsi="inherit" w:cs="Segoe UI"/>
          <w:color w:val="0C0D0E"/>
          <w:kern w:val="0"/>
          <w:sz w:val="20"/>
          <w:szCs w:val="20"/>
          <w:lang w:eastAsia="en-IN"/>
          <w14:ligatures w14:val="none"/>
        </w:rPr>
        <w:instrText>HYPERLINK "https://stackoverflow.com/users/6334037/jitesh-prajapati"</w:instrText>
      </w:r>
      <w:r w:rsidRPr="00CD100F">
        <w:rPr>
          <w:rFonts w:ascii="inherit" w:eastAsia="Times New Roman" w:hAnsi="inherit" w:cs="Segoe UI"/>
          <w:color w:val="0C0D0E"/>
          <w:kern w:val="0"/>
          <w:sz w:val="20"/>
          <w:szCs w:val="20"/>
          <w:lang w:eastAsia="en-IN"/>
          <w14:ligatures w14:val="none"/>
        </w:rPr>
      </w:r>
      <w:r w:rsidRPr="00CD100F">
        <w:rPr>
          <w:rFonts w:ascii="inherit" w:eastAsia="Times New Roman" w:hAnsi="inherit" w:cs="Segoe UI"/>
          <w:color w:val="0C0D0E"/>
          <w:kern w:val="0"/>
          <w:sz w:val="20"/>
          <w:szCs w:val="20"/>
          <w:lang w:eastAsia="en-IN"/>
          <w14:ligatures w14:val="none"/>
        </w:rPr>
        <w:fldChar w:fldCharType="separate"/>
      </w:r>
    </w:p>
    <w:p w14:paraId="059989B2" w14:textId="1B9023D2" w:rsidR="00CD100F" w:rsidRPr="00CD100F" w:rsidRDefault="00CD100F" w:rsidP="00CD100F">
      <w:pPr>
        <w:shd w:val="clear" w:color="auto" w:fill="FFFFFF"/>
        <w:spacing w:after="0" w:line="240" w:lineRule="auto"/>
        <w:textAlignment w:val="baseline"/>
        <w:rPr>
          <w:rFonts w:ascii="Times New Roman" w:eastAsia="Times New Roman" w:hAnsi="Times New Roman" w:cs="Times New Roman"/>
          <w:kern w:val="0"/>
          <w:sz w:val="24"/>
          <w:szCs w:val="24"/>
          <w:lang w:eastAsia="en-IN"/>
          <w14:ligatures w14:val="none"/>
        </w:rPr>
      </w:pPr>
      <w:r w:rsidRPr="00CD100F">
        <w:rPr>
          <w:rFonts w:ascii="inherit" w:eastAsia="Times New Roman" w:hAnsi="inherit" w:cs="Segoe UI"/>
          <w:noProof/>
          <w:color w:val="0000FF"/>
          <w:kern w:val="0"/>
          <w:sz w:val="20"/>
          <w:szCs w:val="20"/>
          <w:bdr w:val="none" w:sz="0" w:space="0" w:color="auto" w:frame="1"/>
          <w:lang w:eastAsia="en-IN"/>
          <w14:ligatures w14:val="none"/>
        </w:rPr>
        <w:drawing>
          <wp:inline distT="0" distB="0" distL="0" distR="0" wp14:anchorId="7BB41880" wp14:editId="1869528A">
            <wp:extent cx="304800" cy="304800"/>
            <wp:effectExtent l="0" t="0" r="0" b="0"/>
            <wp:docPr id="1104202554" name="Picture 3" descr="Jitesh Prajapati's user avata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tesh Prajapati's user avatar">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E441733" w14:textId="77777777" w:rsidR="00CD100F" w:rsidRPr="00CD100F" w:rsidRDefault="00CD100F" w:rsidP="00CD100F">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lang w:eastAsia="en-IN"/>
          <w14:ligatures w14:val="none"/>
        </w:rPr>
        <w:fldChar w:fldCharType="end"/>
      </w:r>
    </w:p>
    <w:p w14:paraId="453AFFCE" w14:textId="77777777" w:rsidR="00CD100F" w:rsidRPr="00CD100F" w:rsidRDefault="00CD100F" w:rsidP="00CD100F">
      <w:pPr>
        <w:shd w:val="clear" w:color="auto" w:fill="FFFFFF"/>
        <w:spacing w:after="0" w:line="255" w:lineRule="atLeast"/>
        <w:textAlignment w:val="baseline"/>
        <w:rPr>
          <w:rFonts w:ascii="inherit" w:eastAsia="Times New Roman" w:hAnsi="inherit" w:cs="Segoe UI"/>
          <w:color w:val="0C0D0E"/>
          <w:kern w:val="0"/>
          <w:sz w:val="20"/>
          <w:szCs w:val="20"/>
          <w:lang w:eastAsia="en-IN"/>
          <w14:ligatures w14:val="none"/>
        </w:rPr>
      </w:pPr>
      <w:hyperlink r:id="rId16" w:history="1">
        <w:r w:rsidRPr="00CD100F">
          <w:rPr>
            <w:rFonts w:ascii="inherit" w:eastAsia="Times New Roman" w:hAnsi="inherit" w:cs="Segoe UI"/>
            <w:color w:val="0000FF"/>
            <w:kern w:val="0"/>
            <w:sz w:val="20"/>
            <w:szCs w:val="20"/>
            <w:bdr w:val="none" w:sz="0" w:space="0" w:color="auto" w:frame="1"/>
            <w:lang w:eastAsia="en-IN"/>
            <w14:ligatures w14:val="none"/>
          </w:rPr>
          <w:t>Jitesh Prajapati</w:t>
        </w:r>
      </w:hyperlink>
    </w:p>
    <w:p w14:paraId="03745A7B" w14:textId="77777777" w:rsidR="00CD100F" w:rsidRPr="00CD100F" w:rsidRDefault="00CD100F" w:rsidP="00CD100F">
      <w:pPr>
        <w:shd w:val="clear" w:color="auto" w:fill="FFFFFF"/>
        <w:spacing w:after="0" w:line="255" w:lineRule="atLeast"/>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b/>
          <w:bCs/>
          <w:color w:val="0C0D0E"/>
          <w:kern w:val="0"/>
          <w:sz w:val="20"/>
          <w:szCs w:val="20"/>
          <w:bdr w:val="none" w:sz="0" w:space="0" w:color="auto" w:frame="1"/>
          <w:lang w:eastAsia="en-IN"/>
          <w14:ligatures w14:val="none"/>
        </w:rPr>
        <w:t>2,533</w:t>
      </w:r>
      <w:r w:rsidRPr="00CD100F">
        <w:rPr>
          <w:rFonts w:ascii="inherit" w:eastAsia="Times New Roman" w:hAnsi="inherit" w:cs="Segoe UI"/>
          <w:color w:val="0C0D0E"/>
          <w:kern w:val="0"/>
          <w:sz w:val="20"/>
          <w:szCs w:val="20"/>
          <w:bdr w:val="none" w:sz="0" w:space="0" w:color="auto" w:frame="1"/>
          <w:lang w:eastAsia="en-IN"/>
          <w14:ligatures w14:val="none"/>
        </w:rPr>
        <w:t>44 gold badges2929 silver badges5151 bronze badges</w:t>
      </w:r>
    </w:p>
    <w:p w14:paraId="21BFCF97" w14:textId="77777777" w:rsidR="00CD100F" w:rsidRPr="00CD100F" w:rsidRDefault="00CD100F" w:rsidP="00CD100F">
      <w:pPr>
        <w:shd w:val="clear" w:color="auto" w:fill="FFFFFF"/>
        <w:spacing w:after="60" w:line="240" w:lineRule="auto"/>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lang w:eastAsia="en-IN"/>
          <w14:ligatures w14:val="none"/>
        </w:rPr>
        <w:t>asked </w:t>
      </w:r>
      <w:r w:rsidRPr="00CD100F">
        <w:rPr>
          <w:rFonts w:ascii="inherit" w:eastAsia="Times New Roman" w:hAnsi="inherit" w:cs="Segoe UI"/>
          <w:color w:val="0C0D0E"/>
          <w:kern w:val="0"/>
          <w:sz w:val="18"/>
          <w:szCs w:val="18"/>
          <w:bdr w:val="none" w:sz="0" w:space="0" w:color="auto" w:frame="1"/>
          <w:lang w:eastAsia="en-IN"/>
          <w14:ligatures w14:val="none"/>
        </w:rPr>
        <w:t>Aug 9, 2019 at 6:38</w:t>
      </w:r>
    </w:p>
    <w:p w14:paraId="568BA274" w14:textId="77777777" w:rsidR="00CD100F" w:rsidRPr="00CD100F" w:rsidRDefault="00CD100F" w:rsidP="00CD100F">
      <w:pPr>
        <w:shd w:val="clear" w:color="auto" w:fill="FFFFFF"/>
        <w:spacing w:after="0" w:line="240" w:lineRule="auto"/>
        <w:textAlignment w:val="baseline"/>
        <w:rPr>
          <w:rFonts w:ascii="Times New Roman" w:eastAsia="Times New Roman" w:hAnsi="Times New Roman" w:cs="Times New Roman"/>
          <w:color w:val="0000FF"/>
          <w:kern w:val="0"/>
          <w:sz w:val="24"/>
          <w:szCs w:val="24"/>
          <w:bdr w:val="none" w:sz="0" w:space="0" w:color="auto" w:frame="1"/>
          <w:lang w:eastAsia="en-IN"/>
          <w14:ligatures w14:val="none"/>
        </w:rPr>
      </w:pPr>
      <w:r w:rsidRPr="00CD100F">
        <w:rPr>
          <w:rFonts w:ascii="inherit" w:eastAsia="Times New Roman" w:hAnsi="inherit" w:cs="Segoe UI"/>
          <w:color w:val="0C0D0E"/>
          <w:kern w:val="0"/>
          <w:sz w:val="20"/>
          <w:szCs w:val="20"/>
          <w:lang w:eastAsia="en-IN"/>
          <w14:ligatures w14:val="none"/>
        </w:rPr>
        <w:fldChar w:fldCharType="begin"/>
      </w:r>
      <w:r w:rsidRPr="00CD100F">
        <w:rPr>
          <w:rFonts w:ascii="inherit" w:eastAsia="Times New Roman" w:hAnsi="inherit" w:cs="Segoe UI"/>
          <w:color w:val="0C0D0E"/>
          <w:kern w:val="0"/>
          <w:sz w:val="20"/>
          <w:szCs w:val="20"/>
          <w:lang w:eastAsia="en-IN"/>
          <w14:ligatures w14:val="none"/>
        </w:rPr>
        <w:instrText>HYPERLINK "https://stackoverflow.com/users/11905634/sunny"</w:instrText>
      </w:r>
      <w:r w:rsidRPr="00CD100F">
        <w:rPr>
          <w:rFonts w:ascii="inherit" w:eastAsia="Times New Roman" w:hAnsi="inherit" w:cs="Segoe UI"/>
          <w:color w:val="0C0D0E"/>
          <w:kern w:val="0"/>
          <w:sz w:val="20"/>
          <w:szCs w:val="20"/>
          <w:lang w:eastAsia="en-IN"/>
          <w14:ligatures w14:val="none"/>
        </w:rPr>
      </w:r>
      <w:r w:rsidRPr="00CD100F">
        <w:rPr>
          <w:rFonts w:ascii="inherit" w:eastAsia="Times New Roman" w:hAnsi="inherit" w:cs="Segoe UI"/>
          <w:color w:val="0C0D0E"/>
          <w:kern w:val="0"/>
          <w:sz w:val="20"/>
          <w:szCs w:val="20"/>
          <w:lang w:eastAsia="en-IN"/>
          <w14:ligatures w14:val="none"/>
        </w:rPr>
        <w:fldChar w:fldCharType="separate"/>
      </w:r>
    </w:p>
    <w:p w14:paraId="45E42ABC" w14:textId="1515D100" w:rsidR="00CD100F" w:rsidRPr="00CD100F" w:rsidRDefault="00CD100F" w:rsidP="00CD100F">
      <w:pPr>
        <w:shd w:val="clear" w:color="auto" w:fill="FFFFFF"/>
        <w:spacing w:after="0" w:line="240" w:lineRule="auto"/>
        <w:textAlignment w:val="baseline"/>
        <w:rPr>
          <w:rFonts w:ascii="Times New Roman" w:eastAsia="Times New Roman" w:hAnsi="Times New Roman" w:cs="Times New Roman"/>
          <w:kern w:val="0"/>
          <w:sz w:val="24"/>
          <w:szCs w:val="24"/>
          <w:lang w:eastAsia="en-IN"/>
          <w14:ligatures w14:val="none"/>
        </w:rPr>
      </w:pPr>
      <w:r w:rsidRPr="00CD100F">
        <w:rPr>
          <w:rFonts w:ascii="inherit" w:eastAsia="Times New Roman" w:hAnsi="inherit" w:cs="Segoe UI"/>
          <w:noProof/>
          <w:color w:val="0000FF"/>
          <w:kern w:val="0"/>
          <w:sz w:val="20"/>
          <w:szCs w:val="20"/>
          <w:bdr w:val="none" w:sz="0" w:space="0" w:color="auto" w:frame="1"/>
          <w:lang w:eastAsia="en-IN"/>
          <w14:ligatures w14:val="none"/>
        </w:rPr>
        <w:drawing>
          <wp:inline distT="0" distB="0" distL="0" distR="0" wp14:anchorId="471CF0F8" wp14:editId="2D724D8C">
            <wp:extent cx="304800" cy="304800"/>
            <wp:effectExtent l="0" t="0" r="0" b="0"/>
            <wp:docPr id="1017391962" name="Picture 2" descr="Sunny's user avata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nny's user avatar">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D484C08" w14:textId="77777777" w:rsidR="00CD100F" w:rsidRPr="00CD100F" w:rsidRDefault="00CD100F" w:rsidP="00CD100F">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lang w:eastAsia="en-IN"/>
          <w14:ligatures w14:val="none"/>
        </w:rPr>
        <w:fldChar w:fldCharType="end"/>
      </w:r>
    </w:p>
    <w:p w14:paraId="3999B1AA" w14:textId="77777777" w:rsidR="00CD100F" w:rsidRPr="00CD100F" w:rsidRDefault="00CD100F" w:rsidP="00CD100F">
      <w:pPr>
        <w:shd w:val="clear" w:color="auto" w:fill="FFFFFF"/>
        <w:spacing w:after="0" w:line="255" w:lineRule="atLeast"/>
        <w:textAlignment w:val="baseline"/>
        <w:rPr>
          <w:rFonts w:ascii="inherit" w:eastAsia="Times New Roman" w:hAnsi="inherit" w:cs="Segoe UI"/>
          <w:color w:val="0C0D0E"/>
          <w:kern w:val="0"/>
          <w:sz w:val="20"/>
          <w:szCs w:val="20"/>
          <w:lang w:eastAsia="en-IN"/>
          <w14:ligatures w14:val="none"/>
        </w:rPr>
      </w:pPr>
      <w:hyperlink r:id="rId19" w:history="1">
        <w:r w:rsidRPr="00CD100F">
          <w:rPr>
            <w:rFonts w:ascii="inherit" w:eastAsia="Times New Roman" w:hAnsi="inherit" w:cs="Segoe UI"/>
            <w:color w:val="0000FF"/>
            <w:kern w:val="0"/>
            <w:sz w:val="20"/>
            <w:szCs w:val="20"/>
            <w:bdr w:val="none" w:sz="0" w:space="0" w:color="auto" w:frame="1"/>
            <w:lang w:eastAsia="en-IN"/>
            <w14:ligatures w14:val="none"/>
          </w:rPr>
          <w:t>Sunny</w:t>
        </w:r>
      </w:hyperlink>
    </w:p>
    <w:p w14:paraId="584189AB" w14:textId="77777777" w:rsidR="00CD100F" w:rsidRPr="00CD100F" w:rsidRDefault="00CD100F" w:rsidP="00CD100F">
      <w:pPr>
        <w:shd w:val="clear" w:color="auto" w:fill="FFFFFF"/>
        <w:spacing w:after="0" w:line="255" w:lineRule="atLeast"/>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b/>
          <w:bCs/>
          <w:color w:val="0C0D0E"/>
          <w:kern w:val="0"/>
          <w:sz w:val="20"/>
          <w:szCs w:val="20"/>
          <w:bdr w:val="none" w:sz="0" w:space="0" w:color="auto" w:frame="1"/>
          <w:lang w:eastAsia="en-IN"/>
          <w14:ligatures w14:val="none"/>
        </w:rPr>
        <w:t>33</w:t>
      </w:r>
      <w:r w:rsidRPr="00CD100F">
        <w:rPr>
          <w:rFonts w:ascii="inherit" w:eastAsia="Times New Roman" w:hAnsi="inherit" w:cs="Segoe UI"/>
          <w:color w:val="0C0D0E"/>
          <w:kern w:val="0"/>
          <w:sz w:val="20"/>
          <w:szCs w:val="20"/>
          <w:bdr w:val="none" w:sz="0" w:space="0" w:color="auto" w:frame="1"/>
          <w:lang w:eastAsia="en-IN"/>
          <w14:ligatures w14:val="none"/>
        </w:rPr>
        <w:t>11 silver badge44 bronze badges</w:t>
      </w:r>
    </w:p>
    <w:p w14:paraId="654B46D3" w14:textId="77777777" w:rsidR="00CD100F" w:rsidRPr="00CD100F" w:rsidRDefault="00CD100F" w:rsidP="00CD100F">
      <w:pPr>
        <w:numPr>
          <w:ilvl w:val="0"/>
          <w:numId w:val="2"/>
        </w:num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bdr w:val="none" w:sz="0" w:space="0" w:color="auto" w:frame="1"/>
          <w:lang w:eastAsia="en-IN"/>
          <w14:ligatures w14:val="none"/>
        </w:rPr>
        <w:t xml:space="preserve">Do you have </w:t>
      </w:r>
      <w:proofErr w:type="spellStart"/>
      <w:proofErr w:type="gramStart"/>
      <w:r w:rsidRPr="00CD100F">
        <w:rPr>
          <w:rFonts w:ascii="inherit" w:eastAsia="Times New Roman" w:hAnsi="inherit" w:cs="Segoe UI"/>
          <w:color w:val="0C0D0E"/>
          <w:kern w:val="0"/>
          <w:sz w:val="20"/>
          <w:szCs w:val="20"/>
          <w:bdr w:val="none" w:sz="0" w:space="0" w:color="auto" w:frame="1"/>
          <w:lang w:eastAsia="en-IN"/>
          <w14:ligatures w14:val="none"/>
        </w:rPr>
        <w:t>Microsoft.Expression.Encoder</w:t>
      </w:r>
      <w:proofErr w:type="spellEnd"/>
      <w:proofErr w:type="gramEnd"/>
      <w:r w:rsidRPr="00CD100F">
        <w:rPr>
          <w:rFonts w:ascii="inherit" w:eastAsia="Times New Roman" w:hAnsi="inherit" w:cs="Segoe UI"/>
          <w:color w:val="0C0D0E"/>
          <w:kern w:val="0"/>
          <w:sz w:val="20"/>
          <w:szCs w:val="20"/>
          <w:bdr w:val="none" w:sz="0" w:space="0" w:color="auto" w:frame="1"/>
          <w:lang w:eastAsia="en-IN"/>
          <w14:ligatures w14:val="none"/>
        </w:rPr>
        <w:t xml:space="preserve"> installed on the machine ?</w:t>
      </w:r>
      <w:r w:rsidRPr="00CD100F">
        <w:rPr>
          <w:rFonts w:ascii="inherit" w:eastAsia="Times New Roman" w:hAnsi="inherit" w:cs="Segoe UI"/>
          <w:color w:val="0C0D0E"/>
          <w:kern w:val="0"/>
          <w:sz w:val="20"/>
          <w:szCs w:val="20"/>
          <w:lang w:eastAsia="en-IN"/>
          <w14:ligatures w14:val="none"/>
        </w:rPr>
        <w:t> </w:t>
      </w:r>
    </w:p>
    <w:p w14:paraId="13E90776" w14:textId="77777777" w:rsidR="00CD100F" w:rsidRPr="00CD100F" w:rsidRDefault="00CD100F" w:rsidP="00CD100F">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lang w:eastAsia="en-IN"/>
          <w14:ligatures w14:val="none"/>
        </w:rPr>
        <w:t>– </w:t>
      </w:r>
      <w:proofErr w:type="spellStart"/>
      <w:r w:rsidRPr="00CD100F">
        <w:rPr>
          <w:rFonts w:ascii="inherit" w:eastAsia="Times New Roman" w:hAnsi="inherit" w:cs="Segoe UI"/>
          <w:color w:val="0C0D0E"/>
          <w:kern w:val="0"/>
          <w:sz w:val="20"/>
          <w:szCs w:val="20"/>
          <w:lang w:eastAsia="en-IN"/>
          <w14:ligatures w14:val="none"/>
        </w:rPr>
        <w:fldChar w:fldCharType="begin"/>
      </w:r>
      <w:r w:rsidRPr="00CD100F">
        <w:rPr>
          <w:rFonts w:ascii="inherit" w:eastAsia="Times New Roman" w:hAnsi="inherit" w:cs="Segoe UI"/>
          <w:color w:val="0C0D0E"/>
          <w:kern w:val="0"/>
          <w:sz w:val="20"/>
          <w:szCs w:val="20"/>
          <w:lang w:eastAsia="en-IN"/>
          <w14:ligatures w14:val="none"/>
        </w:rPr>
        <w:instrText>HYPERLINK "https://stackoverflow.com/users/9898041/gregm" \o "178 reputation"</w:instrText>
      </w:r>
      <w:r w:rsidRPr="00CD100F">
        <w:rPr>
          <w:rFonts w:ascii="inherit" w:eastAsia="Times New Roman" w:hAnsi="inherit" w:cs="Segoe UI"/>
          <w:color w:val="0C0D0E"/>
          <w:kern w:val="0"/>
          <w:sz w:val="20"/>
          <w:szCs w:val="20"/>
          <w:lang w:eastAsia="en-IN"/>
          <w14:ligatures w14:val="none"/>
        </w:rPr>
      </w:r>
      <w:r w:rsidRPr="00CD100F">
        <w:rPr>
          <w:rFonts w:ascii="inherit" w:eastAsia="Times New Roman" w:hAnsi="inherit" w:cs="Segoe UI"/>
          <w:color w:val="0C0D0E"/>
          <w:kern w:val="0"/>
          <w:sz w:val="20"/>
          <w:szCs w:val="20"/>
          <w:lang w:eastAsia="en-IN"/>
          <w14:ligatures w14:val="none"/>
        </w:rPr>
        <w:fldChar w:fldCharType="separate"/>
      </w:r>
      <w:r w:rsidRPr="00CD100F">
        <w:rPr>
          <w:rFonts w:ascii="inherit" w:eastAsia="Times New Roman" w:hAnsi="inherit" w:cs="Segoe UI"/>
          <w:color w:val="0000FF"/>
          <w:kern w:val="0"/>
          <w:sz w:val="20"/>
          <w:szCs w:val="20"/>
          <w:bdr w:val="none" w:sz="0" w:space="0" w:color="auto" w:frame="1"/>
          <w:lang w:eastAsia="en-IN"/>
          <w14:ligatures w14:val="none"/>
        </w:rPr>
        <w:t>GregM</w:t>
      </w:r>
      <w:proofErr w:type="spellEnd"/>
      <w:r w:rsidRPr="00CD100F">
        <w:rPr>
          <w:rFonts w:ascii="inherit" w:eastAsia="Times New Roman" w:hAnsi="inherit" w:cs="Segoe UI"/>
          <w:color w:val="0C0D0E"/>
          <w:kern w:val="0"/>
          <w:sz w:val="20"/>
          <w:szCs w:val="20"/>
          <w:lang w:eastAsia="en-IN"/>
          <w14:ligatures w14:val="none"/>
        </w:rPr>
        <w:fldChar w:fldCharType="end"/>
      </w:r>
    </w:p>
    <w:p w14:paraId="6DD0088A" w14:textId="77777777" w:rsidR="00CD100F" w:rsidRPr="00CD100F" w:rsidRDefault="00CD100F" w:rsidP="00CD100F">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lang w:eastAsia="en-IN"/>
          <w14:ligatures w14:val="none"/>
        </w:rPr>
        <w:t> </w:t>
      </w:r>
      <w:hyperlink r:id="rId20" w:anchor="comment101336730_57424616" w:history="1">
        <w:r w:rsidRPr="00CD100F">
          <w:rPr>
            <w:rFonts w:ascii="inherit" w:eastAsia="Times New Roman" w:hAnsi="inherit" w:cs="Segoe UI"/>
            <w:color w:val="0000FF"/>
            <w:kern w:val="0"/>
            <w:sz w:val="20"/>
            <w:szCs w:val="20"/>
            <w:bdr w:val="none" w:sz="0" w:space="0" w:color="auto" w:frame="1"/>
            <w:lang w:eastAsia="en-IN"/>
            <w14:ligatures w14:val="none"/>
          </w:rPr>
          <w:t>Aug 9, 2019 at 11:53</w:t>
        </w:r>
      </w:hyperlink>
    </w:p>
    <w:p w14:paraId="60E48BB2" w14:textId="77777777" w:rsidR="00CD100F" w:rsidRPr="00CD100F" w:rsidRDefault="00CD100F" w:rsidP="00CD100F">
      <w:pPr>
        <w:numPr>
          <w:ilvl w:val="0"/>
          <w:numId w:val="2"/>
        </w:num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bdr w:val="none" w:sz="0" w:space="0" w:color="auto" w:frame="1"/>
          <w:lang w:eastAsia="en-IN"/>
          <w14:ligatures w14:val="none"/>
        </w:rPr>
        <w:t>its installed, along with other codecs</w:t>
      </w:r>
      <w:r w:rsidRPr="00CD100F">
        <w:rPr>
          <w:rFonts w:ascii="inherit" w:eastAsia="Times New Roman" w:hAnsi="inherit" w:cs="Segoe UI"/>
          <w:color w:val="0C0D0E"/>
          <w:kern w:val="0"/>
          <w:sz w:val="20"/>
          <w:szCs w:val="20"/>
          <w:lang w:eastAsia="en-IN"/>
          <w14:ligatures w14:val="none"/>
        </w:rPr>
        <w:t> </w:t>
      </w:r>
    </w:p>
    <w:p w14:paraId="3AD0055B" w14:textId="77777777" w:rsidR="00CD100F" w:rsidRPr="00CD100F" w:rsidRDefault="00CD100F" w:rsidP="00CD100F">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lang w:eastAsia="en-IN"/>
          <w14:ligatures w14:val="none"/>
        </w:rPr>
        <w:t>– </w:t>
      </w:r>
      <w:hyperlink r:id="rId21" w:tooltip="33 reputation" w:history="1">
        <w:r w:rsidRPr="00CD100F">
          <w:rPr>
            <w:rFonts w:ascii="inherit" w:eastAsia="Times New Roman" w:hAnsi="inherit" w:cs="Segoe UI"/>
            <w:color w:val="0000FF"/>
            <w:kern w:val="0"/>
            <w:sz w:val="20"/>
            <w:szCs w:val="20"/>
            <w:bdr w:val="none" w:sz="0" w:space="0" w:color="auto" w:frame="1"/>
            <w:lang w:eastAsia="en-IN"/>
            <w14:ligatures w14:val="none"/>
          </w:rPr>
          <w:t>Sunny</w:t>
        </w:r>
      </w:hyperlink>
    </w:p>
    <w:p w14:paraId="596A37CB" w14:textId="77777777" w:rsidR="00CD100F" w:rsidRPr="00CD100F" w:rsidRDefault="00CD100F" w:rsidP="00CD100F">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lang w:eastAsia="en-IN"/>
          <w14:ligatures w14:val="none"/>
        </w:rPr>
        <w:t> </w:t>
      </w:r>
      <w:hyperlink r:id="rId22" w:anchor="comment101357700_57424616" w:history="1">
        <w:r w:rsidRPr="00CD100F">
          <w:rPr>
            <w:rFonts w:ascii="inherit" w:eastAsia="Times New Roman" w:hAnsi="inherit" w:cs="Segoe UI"/>
            <w:color w:val="0000FF"/>
            <w:kern w:val="0"/>
            <w:sz w:val="20"/>
            <w:szCs w:val="20"/>
            <w:bdr w:val="none" w:sz="0" w:space="0" w:color="auto" w:frame="1"/>
            <w:lang w:eastAsia="en-IN"/>
            <w14:ligatures w14:val="none"/>
          </w:rPr>
          <w:t>Aug 10, 2019 at 8:22</w:t>
        </w:r>
      </w:hyperlink>
    </w:p>
    <w:p w14:paraId="5AEB4860" w14:textId="77777777" w:rsidR="00CD100F" w:rsidRPr="00CD100F" w:rsidRDefault="00CD100F" w:rsidP="00CD100F">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23" w:tooltip="Use comments to ask for more information or suggest improvements. Avoid answering questions in comments." w:history="1">
        <w:r w:rsidRPr="00CD100F">
          <w:rPr>
            <w:rFonts w:ascii="inherit" w:eastAsia="Times New Roman" w:hAnsi="inherit" w:cs="Segoe UI"/>
            <w:color w:val="636B74"/>
            <w:kern w:val="0"/>
            <w:sz w:val="20"/>
            <w:szCs w:val="20"/>
            <w:bdr w:val="none" w:sz="0" w:space="0" w:color="auto" w:frame="1"/>
            <w:lang w:eastAsia="en-IN"/>
            <w14:ligatures w14:val="none"/>
          </w:rPr>
          <w:t>Add a comment</w:t>
        </w:r>
      </w:hyperlink>
    </w:p>
    <w:p w14:paraId="0F447EB8" w14:textId="77777777" w:rsidR="00CD100F" w:rsidRPr="00CD100F" w:rsidRDefault="00CD100F" w:rsidP="00CD100F">
      <w:pPr>
        <w:shd w:val="clear" w:color="auto" w:fill="FFFFFF"/>
        <w:spacing w:after="0" w:line="240" w:lineRule="auto"/>
        <w:textAlignment w:val="baseline"/>
        <w:outlineLvl w:val="1"/>
        <w:rPr>
          <w:rFonts w:ascii="inherit" w:eastAsia="Times New Roman" w:hAnsi="inherit" w:cs="Segoe UI"/>
          <w:color w:val="0C0D0E"/>
          <w:kern w:val="0"/>
          <w:sz w:val="36"/>
          <w:szCs w:val="36"/>
          <w:lang w:eastAsia="en-IN"/>
          <w14:ligatures w14:val="none"/>
        </w:rPr>
      </w:pPr>
      <w:bookmarkStart w:id="0" w:name="tab-top"/>
      <w:bookmarkEnd w:id="0"/>
      <w:r w:rsidRPr="00CD100F">
        <w:rPr>
          <w:rFonts w:ascii="inherit" w:eastAsia="Times New Roman" w:hAnsi="inherit" w:cs="Segoe UI"/>
          <w:color w:val="0C0D0E"/>
          <w:kern w:val="0"/>
          <w:sz w:val="36"/>
          <w:szCs w:val="36"/>
          <w:lang w:eastAsia="en-IN"/>
          <w14:ligatures w14:val="none"/>
        </w:rPr>
        <w:t>2 Answers</w:t>
      </w:r>
    </w:p>
    <w:p w14:paraId="51BE0547" w14:textId="77777777" w:rsidR="00CD100F" w:rsidRPr="00CD100F" w:rsidRDefault="00CD100F" w:rsidP="00CD100F">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lang w:eastAsia="en-IN"/>
          <w14:ligatures w14:val="none"/>
        </w:rPr>
        <w:t>Sorted by:</w:t>
      </w:r>
    </w:p>
    <w:p w14:paraId="01DD439F" w14:textId="168C56C1" w:rsidR="00CD100F" w:rsidRPr="00CD100F" w:rsidRDefault="00CD100F" w:rsidP="00CD100F">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lang w:eastAsia="en-IN"/>
          <w14:ligatures w14:val="none"/>
        </w:rPr>
        <w:t>                                                                        </w:t>
      </w:r>
      <w:r w:rsidRPr="00CD100F">
        <w:rPr>
          <w:rFonts w:ascii="inherit" w:eastAsia="Times New Roman" w:hAnsi="inherit" w:cs="Segoe UI"/>
          <w:color w:val="0C0D0E"/>
          <w:kern w:val="0"/>
          <w:sz w:val="20"/>
          <w:szCs w:val="20"/>
          <w:lang w:eastAsia="en-IN"/>
          <w14:ligatures w14:val="none"/>
        </w:rPr>
        <w:object w:dxaOrig="1440" w:dyaOrig="1440" w14:anchorId="3C552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16.8pt;height:18pt" o:ole="">
            <v:imagedata r:id="rId24" o:title=""/>
          </v:shape>
          <w:control r:id="rId25" w:name="DefaultOcxName" w:shapeid="_x0000_i1033"/>
        </w:object>
      </w:r>
    </w:p>
    <w:p w14:paraId="2077E189" w14:textId="77777777" w:rsidR="00CD100F" w:rsidRPr="00CD100F" w:rsidRDefault="00CD100F" w:rsidP="00CD100F">
      <w:pPr>
        <w:shd w:val="clear" w:color="auto" w:fill="FFFFFF"/>
        <w:spacing w:after="0" w:line="240" w:lineRule="auto"/>
        <w:textAlignment w:val="baseline"/>
        <w:rPr>
          <w:rFonts w:ascii="inherit" w:eastAsia="Times New Roman" w:hAnsi="inherit" w:cs="Segoe UI"/>
          <w:b/>
          <w:bCs/>
          <w:color w:val="0C0D0E"/>
          <w:kern w:val="0"/>
          <w:sz w:val="20"/>
          <w:szCs w:val="20"/>
          <w:lang w:eastAsia="en-IN"/>
          <w14:ligatures w14:val="none"/>
        </w:rPr>
      </w:pPr>
      <w:bookmarkStart w:id="1" w:name="57434905"/>
      <w:bookmarkEnd w:id="1"/>
      <w:r w:rsidRPr="00CD100F">
        <w:rPr>
          <w:rFonts w:ascii="inherit" w:eastAsia="Times New Roman" w:hAnsi="inherit" w:cs="Segoe UI"/>
          <w:b/>
          <w:bCs/>
          <w:color w:val="0C0D0E"/>
          <w:kern w:val="0"/>
          <w:sz w:val="20"/>
          <w:szCs w:val="20"/>
          <w:lang w:eastAsia="en-IN"/>
          <w14:ligatures w14:val="none"/>
        </w:rPr>
        <w:t>1</w:t>
      </w:r>
    </w:p>
    <w:p w14:paraId="32141625" w14:textId="77777777" w:rsidR="00CD100F" w:rsidRPr="00CD100F" w:rsidRDefault="00CD100F" w:rsidP="00CD100F">
      <w:pPr>
        <w:shd w:val="clear" w:color="auto" w:fill="FFFFFF"/>
        <w:spacing w:after="0" w:line="240" w:lineRule="auto"/>
        <w:textAlignment w:val="baseline"/>
        <w:rPr>
          <w:rFonts w:ascii="inherit" w:eastAsia="Times New Roman" w:hAnsi="inherit" w:cs="Segoe UI"/>
          <w:color w:val="0C0D0E"/>
          <w:kern w:val="0"/>
          <w:sz w:val="23"/>
          <w:szCs w:val="23"/>
          <w:lang w:eastAsia="en-IN"/>
          <w14:ligatures w14:val="none"/>
        </w:rPr>
      </w:pPr>
      <w:r w:rsidRPr="00CD100F">
        <w:rPr>
          <w:rFonts w:ascii="inherit" w:eastAsia="Times New Roman" w:hAnsi="inherit" w:cs="Segoe UI"/>
          <w:color w:val="0C0D0E"/>
          <w:kern w:val="0"/>
          <w:sz w:val="23"/>
          <w:szCs w:val="23"/>
          <w:lang w:eastAsia="en-IN"/>
          <w14:ligatures w14:val="none"/>
        </w:rPr>
        <w:t xml:space="preserve">If you are in a windows environment with Visual Studio installed you can use a </w:t>
      </w:r>
      <w:proofErr w:type="spellStart"/>
      <w:r w:rsidRPr="00CD100F">
        <w:rPr>
          <w:rFonts w:ascii="inherit" w:eastAsia="Times New Roman" w:hAnsi="inherit" w:cs="Segoe UI"/>
          <w:color w:val="0C0D0E"/>
          <w:kern w:val="0"/>
          <w:sz w:val="23"/>
          <w:szCs w:val="23"/>
          <w:lang w:eastAsia="en-IN"/>
          <w14:ligatures w14:val="none"/>
        </w:rPr>
        <w:t>datacollector</w:t>
      </w:r>
      <w:proofErr w:type="spellEnd"/>
      <w:r w:rsidRPr="00CD100F">
        <w:rPr>
          <w:rFonts w:ascii="inherit" w:eastAsia="Times New Roman" w:hAnsi="inherit" w:cs="Segoe UI"/>
          <w:color w:val="0C0D0E"/>
          <w:kern w:val="0"/>
          <w:sz w:val="23"/>
          <w:szCs w:val="23"/>
          <w:lang w:eastAsia="en-IN"/>
          <w14:ligatures w14:val="none"/>
        </w:rPr>
        <w:t xml:space="preserve"> in the .</w:t>
      </w:r>
      <w:proofErr w:type="spellStart"/>
      <w:r w:rsidRPr="00CD100F">
        <w:rPr>
          <w:rFonts w:ascii="inherit" w:eastAsia="Times New Roman" w:hAnsi="inherit" w:cs="Segoe UI"/>
          <w:color w:val="0C0D0E"/>
          <w:kern w:val="0"/>
          <w:sz w:val="23"/>
          <w:szCs w:val="23"/>
          <w:lang w:eastAsia="en-IN"/>
          <w14:ligatures w14:val="none"/>
        </w:rPr>
        <w:fldChar w:fldCharType="begin"/>
      </w:r>
      <w:r w:rsidRPr="00CD100F">
        <w:rPr>
          <w:rFonts w:ascii="inherit" w:eastAsia="Times New Roman" w:hAnsi="inherit" w:cs="Segoe UI"/>
          <w:color w:val="0C0D0E"/>
          <w:kern w:val="0"/>
          <w:sz w:val="23"/>
          <w:szCs w:val="23"/>
          <w:lang w:eastAsia="en-IN"/>
          <w14:ligatures w14:val="none"/>
        </w:rPr>
        <w:instrText>HYPERLINK "https://learn.microsoft.com/en-us/visualstudio/test/configure-unit-tests-by-using-a-dot-runsettings-file?view=vs-2019"</w:instrText>
      </w:r>
      <w:r w:rsidRPr="00CD100F">
        <w:rPr>
          <w:rFonts w:ascii="inherit" w:eastAsia="Times New Roman" w:hAnsi="inherit" w:cs="Segoe UI"/>
          <w:color w:val="0C0D0E"/>
          <w:kern w:val="0"/>
          <w:sz w:val="23"/>
          <w:szCs w:val="23"/>
          <w:lang w:eastAsia="en-IN"/>
          <w14:ligatures w14:val="none"/>
        </w:rPr>
      </w:r>
      <w:r w:rsidRPr="00CD100F">
        <w:rPr>
          <w:rFonts w:ascii="inherit" w:eastAsia="Times New Roman" w:hAnsi="inherit" w:cs="Segoe UI"/>
          <w:color w:val="0C0D0E"/>
          <w:kern w:val="0"/>
          <w:sz w:val="23"/>
          <w:szCs w:val="23"/>
          <w:lang w:eastAsia="en-IN"/>
          <w14:ligatures w14:val="none"/>
        </w:rPr>
        <w:fldChar w:fldCharType="separate"/>
      </w:r>
      <w:r w:rsidRPr="00CD100F">
        <w:rPr>
          <w:rFonts w:ascii="inherit" w:eastAsia="Times New Roman" w:hAnsi="inherit" w:cs="Segoe UI"/>
          <w:color w:val="0000FF"/>
          <w:kern w:val="0"/>
          <w:sz w:val="23"/>
          <w:szCs w:val="23"/>
          <w:u w:val="single"/>
          <w:bdr w:val="none" w:sz="0" w:space="0" w:color="auto" w:frame="1"/>
          <w:lang w:eastAsia="en-IN"/>
          <w14:ligatures w14:val="none"/>
        </w:rPr>
        <w:t>runsettings</w:t>
      </w:r>
      <w:proofErr w:type="spellEnd"/>
      <w:r w:rsidRPr="00CD100F">
        <w:rPr>
          <w:rFonts w:ascii="inherit" w:eastAsia="Times New Roman" w:hAnsi="inherit" w:cs="Segoe UI"/>
          <w:color w:val="0C0D0E"/>
          <w:kern w:val="0"/>
          <w:sz w:val="23"/>
          <w:szCs w:val="23"/>
          <w:lang w:eastAsia="en-IN"/>
          <w14:ligatures w14:val="none"/>
        </w:rPr>
        <w:fldChar w:fldCharType="end"/>
      </w:r>
      <w:r w:rsidRPr="00CD100F">
        <w:rPr>
          <w:rFonts w:ascii="inherit" w:eastAsia="Times New Roman" w:hAnsi="inherit" w:cs="Segoe UI"/>
          <w:color w:val="0C0D0E"/>
          <w:kern w:val="0"/>
          <w:sz w:val="23"/>
          <w:szCs w:val="23"/>
          <w:lang w:eastAsia="en-IN"/>
          <w14:ligatures w14:val="none"/>
        </w:rPr>
        <w:t> file.</w:t>
      </w:r>
    </w:p>
    <w:p w14:paraId="47A25DF6"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&lt;DataCollector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uri</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datacollector</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microsoft</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VideoRecorder</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/1.0" assemblyQualifiedName="</w:t>
      </w:r>
      <w:proofErr w:type="gramStart"/>
      <w:r w:rsidRPr="00CD100F">
        <w:rPr>
          <w:rFonts w:ascii="inherit" w:eastAsia="Times New Roman" w:hAnsi="inherit" w:cs="Courier New"/>
          <w:color w:val="0C0D0E"/>
          <w:kern w:val="0"/>
          <w:sz w:val="20"/>
          <w:szCs w:val="20"/>
          <w:bdr w:val="none" w:sz="0" w:space="0" w:color="auto" w:frame="1"/>
          <w:lang w:eastAsia="en-IN"/>
          <w14:ligatures w14:val="none"/>
        </w:rPr>
        <w:t>Microsoft.VisualStudio.TestTools.DataCollection</w:t>
      </w:r>
      <w:proofErr w:type="gramEnd"/>
      <w:r w:rsidRPr="00CD100F">
        <w:rPr>
          <w:rFonts w:ascii="inherit" w:eastAsia="Times New Roman" w:hAnsi="inherit" w:cs="Courier New"/>
          <w:color w:val="0C0D0E"/>
          <w:kern w:val="0"/>
          <w:sz w:val="20"/>
          <w:szCs w:val="20"/>
          <w:bdr w:val="none" w:sz="0" w:space="0" w:color="auto" w:frame="1"/>
          <w:lang w:eastAsia="en-IN"/>
          <w14:ligatures w14:val="none"/>
        </w:rPr>
        <w:t xml:space="preserve">.VideoRecorder.VideoRecorderDataCollector,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Microsoft.VisualStudio.TestTools.DataCollection.VideoRecorder</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 xml:space="preserve">, Version=15.0.0.0, Culture=neutral,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PublicKeyToken</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 xml:space="preserve">=b03f5f7f11d50a3a"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friendlyName</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="Screen and Voice Recorder"&gt;</w:t>
      </w:r>
    </w:p>
    <w:p w14:paraId="3AFB7C03"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roofErr w:type="gramStart"/>
      <w:r w:rsidRPr="00CD100F">
        <w:rPr>
          <w:rFonts w:ascii="inherit" w:eastAsia="Times New Roman" w:hAnsi="inherit" w:cs="Courier New"/>
          <w:color w:val="0C0D0E"/>
          <w:kern w:val="0"/>
          <w:sz w:val="20"/>
          <w:szCs w:val="20"/>
          <w:bdr w:val="none" w:sz="0" w:space="0" w:color="auto" w:frame="1"/>
          <w:lang w:eastAsia="en-IN"/>
          <w14:ligatures w14:val="none"/>
        </w:rPr>
        <w:t>&lt;!--</w:t>
      </w:r>
      <w:proofErr w:type="gramEnd"/>
      <w:r w:rsidRPr="00CD100F">
        <w:rPr>
          <w:rFonts w:ascii="inherit" w:eastAsia="Times New Roman" w:hAnsi="inherit" w:cs="Courier New"/>
          <w:color w:val="0C0D0E"/>
          <w:kern w:val="0"/>
          <w:sz w:val="20"/>
          <w:szCs w:val="20"/>
          <w:bdr w:val="none" w:sz="0" w:space="0" w:color="auto" w:frame="1"/>
          <w:lang w:eastAsia="en-IN"/>
          <w14:ligatures w14:val="none"/>
        </w:rPr>
        <w:t>Video data collector was introduced in Visual Studio 2017 version 15.5 --&gt;</w:t>
      </w:r>
    </w:p>
    <w:p w14:paraId="5CD14A2B"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&lt;/DataCollector&gt;</w:t>
      </w:r>
    </w:p>
    <w:p w14:paraId="64172D9C" w14:textId="77777777" w:rsidR="00CD100F" w:rsidRPr="00CD100F" w:rsidRDefault="00CD100F" w:rsidP="00CD100F">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D100F">
        <w:rPr>
          <w:rFonts w:ascii="inherit" w:eastAsia="Times New Roman" w:hAnsi="inherit" w:cs="Segoe UI"/>
          <w:color w:val="0C0D0E"/>
          <w:kern w:val="0"/>
          <w:sz w:val="23"/>
          <w:szCs w:val="23"/>
          <w:lang w:eastAsia="en-IN"/>
          <w14:ligatures w14:val="none"/>
        </w:rPr>
        <w:t xml:space="preserve">If you use the </w:t>
      </w:r>
      <w:proofErr w:type="spellStart"/>
      <w:r w:rsidRPr="00CD100F">
        <w:rPr>
          <w:rFonts w:ascii="inherit" w:eastAsia="Times New Roman" w:hAnsi="inherit" w:cs="Segoe UI"/>
          <w:color w:val="0C0D0E"/>
          <w:kern w:val="0"/>
          <w:sz w:val="23"/>
          <w:szCs w:val="23"/>
          <w:lang w:eastAsia="en-IN"/>
          <w14:ligatures w14:val="none"/>
        </w:rPr>
        <w:t>datacollector</w:t>
      </w:r>
      <w:proofErr w:type="spellEnd"/>
      <w:r w:rsidRPr="00CD100F">
        <w:rPr>
          <w:rFonts w:ascii="inherit" w:eastAsia="Times New Roman" w:hAnsi="inherit" w:cs="Segoe UI"/>
          <w:color w:val="0C0D0E"/>
          <w:kern w:val="0"/>
          <w:sz w:val="23"/>
          <w:szCs w:val="23"/>
          <w:lang w:eastAsia="en-IN"/>
          <w14:ligatures w14:val="none"/>
        </w:rPr>
        <w:t xml:space="preserve"> I suggest outputting a TRX file log from the test runner so that you can map what video goes with what test.</w:t>
      </w:r>
    </w:p>
    <w:p w14:paraId="683D9947" w14:textId="77777777" w:rsidR="00CD100F" w:rsidRPr="00CD100F" w:rsidRDefault="00CD100F" w:rsidP="00CD100F">
      <w:pPr>
        <w:shd w:val="clear" w:color="auto" w:fill="FFFFFF"/>
        <w:spacing w:after="0" w:line="240" w:lineRule="auto"/>
        <w:textAlignment w:val="baseline"/>
        <w:rPr>
          <w:rFonts w:ascii="inherit" w:eastAsia="Times New Roman" w:hAnsi="inherit" w:cs="Segoe UI"/>
          <w:color w:val="0C0D0E"/>
          <w:kern w:val="0"/>
          <w:sz w:val="23"/>
          <w:szCs w:val="23"/>
          <w:lang w:eastAsia="en-IN"/>
          <w14:ligatures w14:val="none"/>
        </w:rPr>
      </w:pPr>
      <w:r w:rsidRPr="00CD100F">
        <w:rPr>
          <w:rFonts w:ascii="inherit" w:eastAsia="Times New Roman" w:hAnsi="inherit" w:cs="Segoe UI"/>
          <w:color w:val="0C0D0E"/>
          <w:kern w:val="0"/>
          <w:sz w:val="23"/>
          <w:szCs w:val="23"/>
          <w:lang w:eastAsia="en-IN"/>
          <w14:ligatures w14:val="none"/>
        </w:rPr>
        <w:lastRenderedPageBreak/>
        <w:t xml:space="preserve">Other options include using Selenium Grid or implementing your own recorder call via something like </w:t>
      </w:r>
      <w:proofErr w:type="spellStart"/>
      <w:r w:rsidRPr="00CD100F">
        <w:rPr>
          <w:rFonts w:ascii="inherit" w:eastAsia="Times New Roman" w:hAnsi="inherit" w:cs="Segoe UI"/>
          <w:color w:val="0C0D0E"/>
          <w:kern w:val="0"/>
          <w:sz w:val="23"/>
          <w:szCs w:val="23"/>
          <w:lang w:eastAsia="en-IN"/>
          <w14:ligatures w14:val="none"/>
        </w:rPr>
        <w:t>ffmpeg</w:t>
      </w:r>
      <w:proofErr w:type="spellEnd"/>
      <w:r w:rsidRPr="00CD100F">
        <w:rPr>
          <w:rFonts w:ascii="inherit" w:eastAsia="Times New Roman" w:hAnsi="inherit" w:cs="Segoe UI"/>
          <w:color w:val="0C0D0E"/>
          <w:kern w:val="0"/>
          <w:sz w:val="23"/>
          <w:szCs w:val="23"/>
          <w:lang w:eastAsia="en-IN"/>
          <w14:ligatures w14:val="none"/>
        </w:rPr>
        <w:t xml:space="preserve"> using ffmpeg.net see this </w:t>
      </w:r>
      <w:hyperlink r:id="rId26" w:history="1">
        <w:r w:rsidRPr="00CD100F">
          <w:rPr>
            <w:rFonts w:ascii="inherit" w:eastAsia="Times New Roman" w:hAnsi="inherit" w:cs="Segoe UI"/>
            <w:color w:val="0000FF"/>
            <w:kern w:val="0"/>
            <w:sz w:val="23"/>
            <w:szCs w:val="23"/>
            <w:u w:val="single"/>
            <w:bdr w:val="none" w:sz="0" w:space="0" w:color="auto" w:frame="1"/>
            <w:lang w:eastAsia="en-IN"/>
            <w14:ligatures w14:val="none"/>
          </w:rPr>
          <w:t>issue</w:t>
        </w:r>
      </w:hyperlink>
      <w:r w:rsidRPr="00CD100F">
        <w:rPr>
          <w:rFonts w:ascii="inherit" w:eastAsia="Times New Roman" w:hAnsi="inherit" w:cs="Segoe UI"/>
          <w:color w:val="0C0D0E"/>
          <w:kern w:val="0"/>
          <w:sz w:val="23"/>
          <w:szCs w:val="23"/>
          <w:lang w:eastAsia="en-IN"/>
          <w14:ligatures w14:val="none"/>
        </w:rPr>
        <w:t>.</w:t>
      </w:r>
    </w:p>
    <w:p w14:paraId="1E2E304E" w14:textId="77777777" w:rsidR="00CD100F" w:rsidRPr="00CD100F" w:rsidRDefault="00CD100F" w:rsidP="00CD100F">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D100F">
        <w:rPr>
          <w:rFonts w:ascii="inherit" w:eastAsia="Times New Roman" w:hAnsi="inherit" w:cs="Segoe UI"/>
          <w:color w:val="0C0D0E"/>
          <w:kern w:val="0"/>
          <w:sz w:val="23"/>
          <w:szCs w:val="23"/>
          <w:lang w:eastAsia="en-IN"/>
          <w14:ligatures w14:val="none"/>
        </w:rPr>
        <w:t xml:space="preserve">Here is a direct way to start and stop </w:t>
      </w:r>
      <w:proofErr w:type="spellStart"/>
      <w:r w:rsidRPr="00CD100F">
        <w:rPr>
          <w:rFonts w:ascii="inherit" w:eastAsia="Times New Roman" w:hAnsi="inherit" w:cs="Segoe UI"/>
          <w:color w:val="0C0D0E"/>
          <w:kern w:val="0"/>
          <w:sz w:val="23"/>
          <w:szCs w:val="23"/>
          <w:lang w:eastAsia="en-IN"/>
          <w14:ligatures w14:val="none"/>
        </w:rPr>
        <w:t>ffmpeg</w:t>
      </w:r>
      <w:proofErr w:type="spellEnd"/>
    </w:p>
    <w:p w14:paraId="6CFFEF4F"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var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si</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 xml:space="preserve"> = new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ProcessStartInfo</w:t>
      </w:r>
      <w:proofErr w:type="spellEnd"/>
    </w:p>
    <w:p w14:paraId="318C94C6"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
    <w:p w14:paraId="79343922"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Arguments = "-y -f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gdigrab</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 xml:space="preserve"> -framerate 10 -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video_size</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 xml:space="preserve"> 1920x1080 -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i</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 xml:space="preserve"> desktop output.mp4",</w:t>
      </w:r>
    </w:p>
    <w:p w14:paraId="6380B8F2"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FileName</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 xml:space="preserve"> = _</w:t>
      </w:r>
      <w:proofErr w:type="spellStart"/>
      <w:proofErr w:type="gramStart"/>
      <w:r w:rsidRPr="00CD100F">
        <w:rPr>
          <w:rFonts w:ascii="inherit" w:eastAsia="Times New Roman" w:hAnsi="inherit" w:cs="Courier New"/>
          <w:color w:val="0C0D0E"/>
          <w:kern w:val="0"/>
          <w:sz w:val="20"/>
          <w:szCs w:val="20"/>
          <w:bdr w:val="none" w:sz="0" w:space="0" w:color="auto" w:frame="1"/>
          <w:lang w:eastAsia="en-IN"/>
          <w14:ligatures w14:val="none"/>
        </w:rPr>
        <w:t>fixture.FFmpegPath</w:t>
      </w:r>
      <w:proofErr w:type="spellEnd"/>
      <w:proofErr w:type="gramEnd"/>
      <w:r w:rsidRPr="00CD100F">
        <w:rPr>
          <w:rFonts w:ascii="inherit" w:eastAsia="Times New Roman" w:hAnsi="inherit" w:cs="Courier New"/>
          <w:color w:val="0C0D0E"/>
          <w:kern w:val="0"/>
          <w:sz w:val="20"/>
          <w:szCs w:val="20"/>
          <w:bdr w:val="none" w:sz="0" w:space="0" w:color="auto" w:frame="1"/>
          <w:lang w:eastAsia="en-IN"/>
          <w14:ligatures w14:val="none"/>
        </w:rPr>
        <w:t>,</w:t>
      </w:r>
    </w:p>
    <w:p w14:paraId="5C4415D2"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RedirectStandardInput</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 xml:space="preserve"> = true,            </w:t>
      </w:r>
    </w:p>
    <w:p w14:paraId="3B06076F"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
    <w:p w14:paraId="7158079C"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5928E727"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var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ffmpegProcess</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 xml:space="preserve"> =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Process.Start</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si</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w:t>
      </w:r>
    </w:p>
    <w:p w14:paraId="1138AA33"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await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Task.Delay</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(15000);</w:t>
      </w:r>
    </w:p>
    <w:p w14:paraId="45E610A3"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proofErr w:type="gramStart"/>
      <w:r w:rsidRPr="00CD100F">
        <w:rPr>
          <w:rFonts w:ascii="inherit" w:eastAsia="Times New Roman" w:hAnsi="inherit" w:cs="Courier New"/>
          <w:color w:val="0C0D0E"/>
          <w:kern w:val="0"/>
          <w:sz w:val="20"/>
          <w:szCs w:val="20"/>
          <w:bdr w:val="none" w:sz="0" w:space="0" w:color="auto" w:frame="1"/>
          <w:lang w:eastAsia="en-IN"/>
          <w14:ligatures w14:val="none"/>
        </w:rPr>
        <w:t>ffmpegProcess.StandardInput.Write</w:t>
      </w:r>
      <w:proofErr w:type="spellEnd"/>
      <w:proofErr w:type="gramEnd"/>
      <w:r w:rsidRPr="00CD100F">
        <w:rPr>
          <w:rFonts w:ascii="inherit" w:eastAsia="Times New Roman" w:hAnsi="inherit" w:cs="Courier New"/>
          <w:color w:val="0C0D0E"/>
          <w:kern w:val="0"/>
          <w:sz w:val="20"/>
          <w:szCs w:val="20"/>
          <w:bdr w:val="none" w:sz="0" w:space="0" w:color="auto" w:frame="1"/>
          <w:lang w:eastAsia="en-IN"/>
          <w14:ligatures w14:val="none"/>
        </w:rPr>
        <w:t>("q");</w:t>
      </w:r>
    </w:p>
    <w:p w14:paraId="26191A34"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ffmpegProcess.WaitForExit</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w:t>
      </w:r>
    </w:p>
    <w:p w14:paraId="2C0F0054" w14:textId="77777777" w:rsidR="00CD100F" w:rsidRPr="00CD100F" w:rsidRDefault="00CD100F" w:rsidP="00CD100F">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27" w:tooltip="Short permalink to this answer" w:history="1">
        <w:r w:rsidRPr="00CD100F">
          <w:rPr>
            <w:rFonts w:ascii="inherit" w:eastAsia="Times New Roman" w:hAnsi="inherit" w:cs="Segoe UI"/>
            <w:color w:val="0000FF"/>
            <w:kern w:val="0"/>
            <w:sz w:val="20"/>
            <w:szCs w:val="20"/>
            <w:bdr w:val="none" w:sz="0" w:space="0" w:color="auto" w:frame="1"/>
            <w:lang w:eastAsia="en-IN"/>
            <w14:ligatures w14:val="none"/>
          </w:rPr>
          <w:t>Share</w:t>
        </w:r>
      </w:hyperlink>
    </w:p>
    <w:p w14:paraId="568C5C46" w14:textId="77777777" w:rsidR="00CD100F" w:rsidRPr="00CD100F" w:rsidRDefault="00CD100F" w:rsidP="00CD100F">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28" w:history="1">
        <w:r w:rsidRPr="00CD100F">
          <w:rPr>
            <w:rFonts w:ascii="inherit" w:eastAsia="Times New Roman" w:hAnsi="inherit" w:cs="Segoe UI"/>
            <w:color w:val="0000FF"/>
            <w:kern w:val="0"/>
            <w:sz w:val="20"/>
            <w:szCs w:val="20"/>
            <w:bdr w:val="none" w:sz="0" w:space="0" w:color="auto" w:frame="1"/>
            <w:lang w:eastAsia="en-IN"/>
            <w14:ligatures w14:val="none"/>
          </w:rPr>
          <w:t>Improve this answer</w:t>
        </w:r>
      </w:hyperlink>
    </w:p>
    <w:p w14:paraId="61BCC763" w14:textId="77777777" w:rsidR="00CD100F" w:rsidRPr="00CD100F" w:rsidRDefault="00CD100F" w:rsidP="00CD100F">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lang w:eastAsia="en-IN"/>
          <w14:ligatures w14:val="none"/>
        </w:rPr>
        <w:t>Follow</w:t>
      </w:r>
    </w:p>
    <w:p w14:paraId="223A18A1" w14:textId="77777777" w:rsidR="00CD100F" w:rsidRPr="00CD100F" w:rsidRDefault="00CD100F" w:rsidP="00CD100F">
      <w:pPr>
        <w:shd w:val="clear" w:color="auto" w:fill="FFFFFF"/>
        <w:spacing w:after="60" w:line="240" w:lineRule="auto"/>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lang w:eastAsia="en-IN"/>
          <w14:ligatures w14:val="none"/>
        </w:rPr>
        <w:t>answered </w:t>
      </w:r>
      <w:r w:rsidRPr="00CD100F">
        <w:rPr>
          <w:rFonts w:ascii="inherit" w:eastAsia="Times New Roman" w:hAnsi="inherit" w:cs="Segoe UI"/>
          <w:color w:val="0C0D0E"/>
          <w:kern w:val="0"/>
          <w:sz w:val="18"/>
          <w:szCs w:val="18"/>
          <w:bdr w:val="none" w:sz="0" w:space="0" w:color="auto" w:frame="1"/>
          <w:lang w:eastAsia="en-IN"/>
          <w14:ligatures w14:val="none"/>
        </w:rPr>
        <w:t>Aug 9, 2019 at 17:42</w:t>
      </w:r>
    </w:p>
    <w:p w14:paraId="29CF8F0A" w14:textId="77777777" w:rsidR="00CD100F" w:rsidRPr="00CD100F" w:rsidRDefault="00CD100F" w:rsidP="00CD100F">
      <w:pPr>
        <w:shd w:val="clear" w:color="auto" w:fill="FFFFFF"/>
        <w:spacing w:after="0" w:line="240" w:lineRule="auto"/>
        <w:textAlignment w:val="baseline"/>
        <w:rPr>
          <w:rFonts w:ascii="Times New Roman" w:eastAsia="Times New Roman" w:hAnsi="Times New Roman" w:cs="Times New Roman"/>
          <w:color w:val="0000FF"/>
          <w:kern w:val="0"/>
          <w:sz w:val="24"/>
          <w:szCs w:val="24"/>
          <w:bdr w:val="none" w:sz="0" w:space="0" w:color="auto" w:frame="1"/>
          <w:lang w:eastAsia="en-IN"/>
          <w14:ligatures w14:val="none"/>
        </w:rPr>
      </w:pPr>
      <w:r w:rsidRPr="00CD100F">
        <w:rPr>
          <w:rFonts w:ascii="inherit" w:eastAsia="Times New Roman" w:hAnsi="inherit" w:cs="Segoe UI"/>
          <w:color w:val="0C0D0E"/>
          <w:kern w:val="0"/>
          <w:sz w:val="20"/>
          <w:szCs w:val="20"/>
          <w:lang w:eastAsia="en-IN"/>
          <w14:ligatures w14:val="none"/>
        </w:rPr>
        <w:fldChar w:fldCharType="begin"/>
      </w:r>
      <w:r w:rsidRPr="00CD100F">
        <w:rPr>
          <w:rFonts w:ascii="inherit" w:eastAsia="Times New Roman" w:hAnsi="inherit" w:cs="Segoe UI"/>
          <w:color w:val="0C0D0E"/>
          <w:kern w:val="0"/>
          <w:sz w:val="20"/>
          <w:szCs w:val="20"/>
          <w:lang w:eastAsia="en-IN"/>
          <w14:ligatures w14:val="none"/>
        </w:rPr>
        <w:instrText>HYPERLINK "https://stackoverflow.com/users/4540638/j-d-cain"</w:instrText>
      </w:r>
      <w:r w:rsidRPr="00CD100F">
        <w:rPr>
          <w:rFonts w:ascii="inherit" w:eastAsia="Times New Roman" w:hAnsi="inherit" w:cs="Segoe UI"/>
          <w:color w:val="0C0D0E"/>
          <w:kern w:val="0"/>
          <w:sz w:val="20"/>
          <w:szCs w:val="20"/>
          <w:lang w:eastAsia="en-IN"/>
          <w14:ligatures w14:val="none"/>
        </w:rPr>
      </w:r>
      <w:r w:rsidRPr="00CD100F">
        <w:rPr>
          <w:rFonts w:ascii="inherit" w:eastAsia="Times New Roman" w:hAnsi="inherit" w:cs="Segoe UI"/>
          <w:color w:val="0C0D0E"/>
          <w:kern w:val="0"/>
          <w:sz w:val="20"/>
          <w:szCs w:val="20"/>
          <w:lang w:eastAsia="en-IN"/>
          <w14:ligatures w14:val="none"/>
        </w:rPr>
        <w:fldChar w:fldCharType="separate"/>
      </w:r>
    </w:p>
    <w:p w14:paraId="1AAF2F1A" w14:textId="64DF6C59" w:rsidR="00CD100F" w:rsidRPr="00CD100F" w:rsidRDefault="00CD100F" w:rsidP="00CD100F">
      <w:pPr>
        <w:shd w:val="clear" w:color="auto" w:fill="FFFFFF"/>
        <w:spacing w:after="0" w:line="240" w:lineRule="auto"/>
        <w:textAlignment w:val="baseline"/>
        <w:rPr>
          <w:rFonts w:ascii="Times New Roman" w:eastAsia="Times New Roman" w:hAnsi="Times New Roman" w:cs="Times New Roman"/>
          <w:kern w:val="0"/>
          <w:sz w:val="24"/>
          <w:szCs w:val="24"/>
          <w:lang w:eastAsia="en-IN"/>
          <w14:ligatures w14:val="none"/>
        </w:rPr>
      </w:pPr>
      <w:r w:rsidRPr="00CD100F">
        <w:rPr>
          <w:rFonts w:ascii="inherit" w:eastAsia="Times New Roman" w:hAnsi="inherit" w:cs="Segoe UI"/>
          <w:noProof/>
          <w:color w:val="0000FF"/>
          <w:kern w:val="0"/>
          <w:sz w:val="20"/>
          <w:szCs w:val="20"/>
          <w:bdr w:val="none" w:sz="0" w:space="0" w:color="auto" w:frame="1"/>
          <w:lang w:eastAsia="en-IN"/>
          <w14:ligatures w14:val="none"/>
        </w:rPr>
        <w:drawing>
          <wp:inline distT="0" distB="0" distL="0" distR="0" wp14:anchorId="29D33F39" wp14:editId="77FDF651">
            <wp:extent cx="304800" cy="304800"/>
            <wp:effectExtent l="0" t="0" r="0" b="0"/>
            <wp:docPr id="1002589696" name="Picture 1" descr="J.D. Cain's user avata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 Cain's user avatar">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DAEC253" w14:textId="77777777" w:rsidR="00CD100F" w:rsidRPr="00CD100F" w:rsidRDefault="00CD100F" w:rsidP="00CD100F">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lang w:eastAsia="en-IN"/>
          <w14:ligatures w14:val="none"/>
        </w:rPr>
        <w:fldChar w:fldCharType="end"/>
      </w:r>
    </w:p>
    <w:p w14:paraId="4461C7BD" w14:textId="77777777" w:rsidR="00CD100F" w:rsidRPr="00CD100F" w:rsidRDefault="00CD100F" w:rsidP="00CD100F">
      <w:pPr>
        <w:shd w:val="clear" w:color="auto" w:fill="FFFFFF"/>
        <w:spacing w:after="0" w:line="255" w:lineRule="atLeast"/>
        <w:textAlignment w:val="baseline"/>
        <w:rPr>
          <w:rFonts w:ascii="inherit" w:eastAsia="Times New Roman" w:hAnsi="inherit" w:cs="Segoe UI"/>
          <w:color w:val="0C0D0E"/>
          <w:kern w:val="0"/>
          <w:sz w:val="20"/>
          <w:szCs w:val="20"/>
          <w:lang w:eastAsia="en-IN"/>
          <w14:ligatures w14:val="none"/>
        </w:rPr>
      </w:pPr>
      <w:hyperlink r:id="rId31" w:history="1">
        <w:r w:rsidRPr="00CD100F">
          <w:rPr>
            <w:rFonts w:ascii="inherit" w:eastAsia="Times New Roman" w:hAnsi="inherit" w:cs="Segoe UI"/>
            <w:color w:val="0000FF"/>
            <w:kern w:val="0"/>
            <w:sz w:val="20"/>
            <w:szCs w:val="20"/>
            <w:bdr w:val="none" w:sz="0" w:space="0" w:color="auto" w:frame="1"/>
            <w:lang w:eastAsia="en-IN"/>
            <w14:ligatures w14:val="none"/>
          </w:rPr>
          <w:t>J.D. Cain</w:t>
        </w:r>
      </w:hyperlink>
    </w:p>
    <w:p w14:paraId="7638727A" w14:textId="77777777" w:rsidR="00CD100F" w:rsidRPr="00CD100F" w:rsidRDefault="00CD100F" w:rsidP="00CD100F">
      <w:pPr>
        <w:shd w:val="clear" w:color="auto" w:fill="FFFFFF"/>
        <w:spacing w:after="0" w:line="255" w:lineRule="atLeast"/>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b/>
          <w:bCs/>
          <w:color w:val="0C0D0E"/>
          <w:kern w:val="0"/>
          <w:sz w:val="20"/>
          <w:szCs w:val="20"/>
          <w:bdr w:val="none" w:sz="0" w:space="0" w:color="auto" w:frame="1"/>
          <w:lang w:eastAsia="en-IN"/>
          <w14:ligatures w14:val="none"/>
        </w:rPr>
        <w:t>639</w:t>
      </w:r>
      <w:r w:rsidRPr="00CD100F">
        <w:rPr>
          <w:rFonts w:ascii="inherit" w:eastAsia="Times New Roman" w:hAnsi="inherit" w:cs="Segoe UI"/>
          <w:color w:val="0C0D0E"/>
          <w:kern w:val="0"/>
          <w:sz w:val="20"/>
          <w:szCs w:val="20"/>
          <w:bdr w:val="none" w:sz="0" w:space="0" w:color="auto" w:frame="1"/>
          <w:lang w:eastAsia="en-IN"/>
          <w14:ligatures w14:val="none"/>
        </w:rPr>
        <w:t>44 silver badges1616 bronze badges</w:t>
      </w:r>
    </w:p>
    <w:p w14:paraId="6E8CA3D6" w14:textId="77777777" w:rsidR="00CD100F" w:rsidRPr="00CD100F" w:rsidRDefault="00CD100F" w:rsidP="00CD100F">
      <w:pPr>
        <w:numPr>
          <w:ilvl w:val="0"/>
          <w:numId w:val="3"/>
        </w:num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bdr w:val="none" w:sz="0" w:space="0" w:color="auto" w:frame="1"/>
          <w:lang w:eastAsia="en-IN"/>
          <w14:ligatures w14:val="none"/>
        </w:rPr>
        <w:t xml:space="preserve">Thanks Cain, it did </w:t>
      </w:r>
      <w:proofErr w:type="gramStart"/>
      <w:r w:rsidRPr="00CD100F">
        <w:rPr>
          <w:rFonts w:ascii="inherit" w:eastAsia="Times New Roman" w:hAnsi="inherit" w:cs="Segoe UI"/>
          <w:color w:val="0C0D0E"/>
          <w:kern w:val="0"/>
          <w:sz w:val="20"/>
          <w:szCs w:val="20"/>
          <w:bdr w:val="none" w:sz="0" w:space="0" w:color="auto" w:frame="1"/>
          <w:lang w:eastAsia="en-IN"/>
          <w14:ligatures w14:val="none"/>
        </w:rPr>
        <w:t>worked</w:t>
      </w:r>
      <w:proofErr w:type="gramEnd"/>
      <w:r w:rsidRPr="00CD100F">
        <w:rPr>
          <w:rFonts w:ascii="inherit" w:eastAsia="Times New Roman" w:hAnsi="inherit" w:cs="Segoe UI"/>
          <w:color w:val="0C0D0E"/>
          <w:kern w:val="0"/>
          <w:sz w:val="20"/>
          <w:szCs w:val="20"/>
          <w:bdr w:val="none" w:sz="0" w:space="0" w:color="auto" w:frame="1"/>
          <w:lang w:eastAsia="en-IN"/>
          <w14:ligatures w14:val="none"/>
        </w:rPr>
        <w:t xml:space="preserve"> with DataCollector. However, </w:t>
      </w:r>
      <w:proofErr w:type="spellStart"/>
      <w:r w:rsidRPr="00CD100F">
        <w:rPr>
          <w:rFonts w:ascii="inherit" w:eastAsia="Times New Roman" w:hAnsi="inherit" w:cs="Segoe UI"/>
          <w:color w:val="0C0D0E"/>
          <w:kern w:val="0"/>
          <w:sz w:val="20"/>
          <w:szCs w:val="20"/>
          <w:bdr w:val="none" w:sz="0" w:space="0" w:color="auto" w:frame="1"/>
          <w:lang w:eastAsia="en-IN"/>
          <w14:ligatures w14:val="none"/>
        </w:rPr>
        <w:t>its</w:t>
      </w:r>
      <w:proofErr w:type="spellEnd"/>
      <w:r w:rsidRPr="00CD100F">
        <w:rPr>
          <w:rFonts w:ascii="inherit" w:eastAsia="Times New Roman" w:hAnsi="inherit" w:cs="Segoe UI"/>
          <w:color w:val="0C0D0E"/>
          <w:kern w:val="0"/>
          <w:sz w:val="20"/>
          <w:szCs w:val="20"/>
          <w:bdr w:val="none" w:sz="0" w:space="0" w:color="auto" w:frame="1"/>
          <w:lang w:eastAsia="en-IN"/>
          <w14:ligatures w14:val="none"/>
        </w:rPr>
        <w:t xml:space="preserve"> not capturing entire screen, are there any params which to specify screen resolutions?</w:t>
      </w:r>
      <w:r w:rsidRPr="00CD100F">
        <w:rPr>
          <w:rFonts w:ascii="inherit" w:eastAsia="Times New Roman" w:hAnsi="inherit" w:cs="Segoe UI"/>
          <w:color w:val="0C0D0E"/>
          <w:kern w:val="0"/>
          <w:sz w:val="20"/>
          <w:szCs w:val="20"/>
          <w:lang w:eastAsia="en-IN"/>
          <w14:ligatures w14:val="none"/>
        </w:rPr>
        <w:t> </w:t>
      </w:r>
    </w:p>
    <w:p w14:paraId="247629C7" w14:textId="77777777" w:rsidR="00CD100F" w:rsidRPr="00CD100F" w:rsidRDefault="00CD100F" w:rsidP="00CD100F">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lang w:eastAsia="en-IN"/>
          <w14:ligatures w14:val="none"/>
        </w:rPr>
        <w:t>– </w:t>
      </w:r>
      <w:hyperlink r:id="rId32" w:tooltip="33 reputation" w:history="1">
        <w:r w:rsidRPr="00CD100F">
          <w:rPr>
            <w:rFonts w:ascii="inherit" w:eastAsia="Times New Roman" w:hAnsi="inherit" w:cs="Segoe UI"/>
            <w:color w:val="0000FF"/>
            <w:kern w:val="0"/>
            <w:sz w:val="20"/>
            <w:szCs w:val="20"/>
            <w:bdr w:val="none" w:sz="0" w:space="0" w:color="auto" w:frame="1"/>
            <w:lang w:eastAsia="en-IN"/>
            <w14:ligatures w14:val="none"/>
          </w:rPr>
          <w:t>Sunny</w:t>
        </w:r>
      </w:hyperlink>
    </w:p>
    <w:p w14:paraId="642D7375" w14:textId="77777777" w:rsidR="00CD100F" w:rsidRPr="00CD100F" w:rsidRDefault="00CD100F" w:rsidP="00CD100F">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lang w:eastAsia="en-IN"/>
          <w14:ligatures w14:val="none"/>
        </w:rPr>
        <w:t> </w:t>
      </w:r>
      <w:hyperlink r:id="rId33" w:anchor="comment101359385_57434905" w:history="1">
        <w:r w:rsidRPr="00CD100F">
          <w:rPr>
            <w:rFonts w:ascii="inherit" w:eastAsia="Times New Roman" w:hAnsi="inherit" w:cs="Segoe UI"/>
            <w:color w:val="0000FF"/>
            <w:kern w:val="0"/>
            <w:sz w:val="20"/>
            <w:szCs w:val="20"/>
            <w:bdr w:val="none" w:sz="0" w:space="0" w:color="auto" w:frame="1"/>
            <w:lang w:eastAsia="en-IN"/>
            <w14:ligatures w14:val="none"/>
          </w:rPr>
          <w:t>Aug 10, 2019 at 10:57</w:t>
        </w:r>
      </w:hyperlink>
    </w:p>
    <w:p w14:paraId="3EB34A3D" w14:textId="77777777" w:rsidR="00CD100F" w:rsidRPr="00CD100F" w:rsidRDefault="00CD100F" w:rsidP="00CD100F">
      <w:pPr>
        <w:numPr>
          <w:ilvl w:val="0"/>
          <w:numId w:val="3"/>
        </w:num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bdr w:val="none" w:sz="0" w:space="0" w:color="auto" w:frame="1"/>
          <w:lang w:eastAsia="en-IN"/>
          <w14:ligatures w14:val="none"/>
        </w:rPr>
        <w:t>@Sunny It can only capture the main display. It should capture the whole thing though. I've never seen it do partial.</w:t>
      </w:r>
      <w:r w:rsidRPr="00CD100F">
        <w:rPr>
          <w:rFonts w:ascii="inherit" w:eastAsia="Times New Roman" w:hAnsi="inherit" w:cs="Segoe UI"/>
          <w:color w:val="0C0D0E"/>
          <w:kern w:val="0"/>
          <w:sz w:val="20"/>
          <w:szCs w:val="20"/>
          <w:lang w:eastAsia="en-IN"/>
          <w14:ligatures w14:val="none"/>
        </w:rPr>
        <w:t> </w:t>
      </w:r>
    </w:p>
    <w:p w14:paraId="7F33CDDD" w14:textId="77777777" w:rsidR="00CD100F" w:rsidRPr="00CD100F" w:rsidRDefault="00CD100F" w:rsidP="00CD100F">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lang w:eastAsia="en-IN"/>
          <w14:ligatures w14:val="none"/>
        </w:rPr>
        <w:t>– </w:t>
      </w:r>
      <w:hyperlink r:id="rId34" w:tooltip="639 reputation" w:history="1">
        <w:r w:rsidRPr="00CD100F">
          <w:rPr>
            <w:rFonts w:ascii="inherit" w:eastAsia="Times New Roman" w:hAnsi="inherit" w:cs="Segoe UI"/>
            <w:color w:val="0000FF"/>
            <w:kern w:val="0"/>
            <w:sz w:val="20"/>
            <w:szCs w:val="20"/>
            <w:bdr w:val="none" w:sz="0" w:space="0" w:color="auto" w:frame="1"/>
            <w:lang w:eastAsia="en-IN"/>
            <w14:ligatures w14:val="none"/>
          </w:rPr>
          <w:t>J.D. Cain</w:t>
        </w:r>
      </w:hyperlink>
    </w:p>
    <w:p w14:paraId="016D90F9" w14:textId="77777777" w:rsidR="00CD100F" w:rsidRPr="00CD100F" w:rsidRDefault="00CD100F" w:rsidP="00CD100F">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lang w:eastAsia="en-IN"/>
          <w14:ligatures w14:val="none"/>
        </w:rPr>
        <w:t> </w:t>
      </w:r>
      <w:hyperlink r:id="rId35" w:anchor="comment101359655_57434905" w:history="1">
        <w:r w:rsidRPr="00CD100F">
          <w:rPr>
            <w:rFonts w:ascii="inherit" w:eastAsia="Times New Roman" w:hAnsi="inherit" w:cs="Segoe UI"/>
            <w:color w:val="0000FF"/>
            <w:kern w:val="0"/>
            <w:sz w:val="20"/>
            <w:szCs w:val="20"/>
            <w:bdr w:val="none" w:sz="0" w:space="0" w:color="auto" w:frame="1"/>
            <w:lang w:eastAsia="en-IN"/>
            <w14:ligatures w14:val="none"/>
          </w:rPr>
          <w:t>Aug 10, 2019 at 11:19</w:t>
        </w:r>
      </w:hyperlink>
    </w:p>
    <w:p w14:paraId="635F5355" w14:textId="77777777" w:rsidR="00CD100F" w:rsidRPr="00CD100F" w:rsidRDefault="00CD100F" w:rsidP="00CD100F">
      <w:pPr>
        <w:numPr>
          <w:ilvl w:val="0"/>
          <w:numId w:val="3"/>
        </w:num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bdr w:val="none" w:sz="0" w:space="0" w:color="auto" w:frame="1"/>
          <w:lang w:eastAsia="en-IN"/>
          <w14:ligatures w14:val="none"/>
        </w:rPr>
        <w:t>@cain, it works correctly after clean up. Thanks again!!</w:t>
      </w:r>
      <w:r w:rsidRPr="00CD100F">
        <w:rPr>
          <w:rFonts w:ascii="inherit" w:eastAsia="Times New Roman" w:hAnsi="inherit" w:cs="Segoe UI"/>
          <w:color w:val="0C0D0E"/>
          <w:kern w:val="0"/>
          <w:sz w:val="20"/>
          <w:szCs w:val="20"/>
          <w:lang w:eastAsia="en-IN"/>
          <w14:ligatures w14:val="none"/>
        </w:rPr>
        <w:t> </w:t>
      </w:r>
    </w:p>
    <w:p w14:paraId="5B0CCA88" w14:textId="77777777" w:rsidR="00CD100F" w:rsidRPr="00CD100F" w:rsidRDefault="00CD100F" w:rsidP="00CD100F">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lang w:eastAsia="en-IN"/>
          <w14:ligatures w14:val="none"/>
        </w:rPr>
        <w:t>– </w:t>
      </w:r>
      <w:hyperlink r:id="rId36" w:tooltip="33 reputation" w:history="1">
        <w:r w:rsidRPr="00CD100F">
          <w:rPr>
            <w:rFonts w:ascii="inherit" w:eastAsia="Times New Roman" w:hAnsi="inherit" w:cs="Segoe UI"/>
            <w:color w:val="0000FF"/>
            <w:kern w:val="0"/>
            <w:sz w:val="20"/>
            <w:szCs w:val="20"/>
            <w:bdr w:val="none" w:sz="0" w:space="0" w:color="auto" w:frame="1"/>
            <w:lang w:eastAsia="en-IN"/>
            <w14:ligatures w14:val="none"/>
          </w:rPr>
          <w:t>Sunny</w:t>
        </w:r>
      </w:hyperlink>
    </w:p>
    <w:p w14:paraId="14C2A2DE" w14:textId="77777777" w:rsidR="00CD100F" w:rsidRPr="00CD100F" w:rsidRDefault="00CD100F" w:rsidP="00CD100F">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lang w:eastAsia="en-IN"/>
          <w14:ligatures w14:val="none"/>
        </w:rPr>
        <w:t> </w:t>
      </w:r>
      <w:hyperlink r:id="rId37" w:anchor="comment101383245_57434905" w:history="1">
        <w:r w:rsidRPr="00CD100F">
          <w:rPr>
            <w:rFonts w:ascii="inherit" w:eastAsia="Times New Roman" w:hAnsi="inherit" w:cs="Segoe UI"/>
            <w:color w:val="0000FF"/>
            <w:kern w:val="0"/>
            <w:sz w:val="20"/>
            <w:szCs w:val="20"/>
            <w:bdr w:val="none" w:sz="0" w:space="0" w:color="auto" w:frame="1"/>
            <w:lang w:eastAsia="en-IN"/>
            <w14:ligatures w14:val="none"/>
          </w:rPr>
          <w:t>Aug 12, 2019 at 0:02</w:t>
        </w:r>
      </w:hyperlink>
    </w:p>
    <w:p w14:paraId="09EEE1DD" w14:textId="77777777" w:rsidR="00CD100F" w:rsidRPr="00CD100F" w:rsidRDefault="00CD100F" w:rsidP="00CD100F">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38" w:tooltip="Use comments to ask for more information or suggest improvements. Avoid comments like “+1” or “thanks”." w:history="1">
        <w:r w:rsidRPr="00CD100F">
          <w:rPr>
            <w:rFonts w:ascii="inherit" w:eastAsia="Times New Roman" w:hAnsi="inherit" w:cs="Segoe UI"/>
            <w:color w:val="636B74"/>
            <w:kern w:val="0"/>
            <w:sz w:val="20"/>
            <w:szCs w:val="20"/>
            <w:bdr w:val="none" w:sz="0" w:space="0" w:color="auto" w:frame="1"/>
            <w:lang w:eastAsia="en-IN"/>
            <w14:ligatures w14:val="none"/>
          </w:rPr>
          <w:t>Add a comment</w:t>
        </w:r>
      </w:hyperlink>
    </w:p>
    <w:p w14:paraId="2C5B8C24" w14:textId="77777777" w:rsidR="00CD100F" w:rsidRPr="00CD100F" w:rsidRDefault="00CD100F" w:rsidP="00CD100F">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lang w:eastAsia="en-IN"/>
          <w14:ligatures w14:val="none"/>
        </w:rPr>
        <w:t>Report this ad</w:t>
      </w:r>
    </w:p>
    <w:p w14:paraId="4F1C050A" w14:textId="77777777" w:rsidR="00CD100F" w:rsidRPr="00CD100F" w:rsidRDefault="00CD100F" w:rsidP="00CD100F">
      <w:pPr>
        <w:shd w:val="clear" w:color="auto" w:fill="FFFFFF"/>
        <w:spacing w:after="0" w:line="240" w:lineRule="auto"/>
        <w:textAlignment w:val="baseline"/>
        <w:rPr>
          <w:rFonts w:ascii="inherit" w:eastAsia="Times New Roman" w:hAnsi="inherit" w:cs="Segoe UI"/>
          <w:b/>
          <w:bCs/>
          <w:color w:val="0C0D0E"/>
          <w:kern w:val="0"/>
          <w:sz w:val="20"/>
          <w:szCs w:val="20"/>
          <w:lang w:eastAsia="en-IN"/>
          <w14:ligatures w14:val="none"/>
        </w:rPr>
      </w:pPr>
      <w:bookmarkStart w:id="2" w:name="70970875"/>
      <w:bookmarkEnd w:id="2"/>
      <w:r w:rsidRPr="00CD100F">
        <w:rPr>
          <w:rFonts w:ascii="inherit" w:eastAsia="Times New Roman" w:hAnsi="inherit" w:cs="Segoe UI"/>
          <w:b/>
          <w:bCs/>
          <w:color w:val="0C0D0E"/>
          <w:kern w:val="0"/>
          <w:sz w:val="20"/>
          <w:szCs w:val="20"/>
          <w:lang w:eastAsia="en-IN"/>
          <w14:ligatures w14:val="none"/>
        </w:rPr>
        <w:t>0</w:t>
      </w:r>
    </w:p>
    <w:p w14:paraId="00FA20CF" w14:textId="77777777" w:rsidR="00CD100F" w:rsidRPr="00CD100F" w:rsidRDefault="00CD100F" w:rsidP="00CD100F">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D100F">
        <w:rPr>
          <w:rFonts w:ascii="inherit" w:eastAsia="Times New Roman" w:hAnsi="inherit" w:cs="Segoe UI"/>
          <w:color w:val="0C0D0E"/>
          <w:kern w:val="0"/>
          <w:sz w:val="23"/>
          <w:szCs w:val="23"/>
          <w:lang w:eastAsia="en-IN"/>
          <w14:ligatures w14:val="none"/>
        </w:rPr>
        <w:t xml:space="preserve">So I was going through the same trouble and manage to create a simple solution </w:t>
      </w:r>
      <w:proofErr w:type="gramStart"/>
      <w:r w:rsidRPr="00CD100F">
        <w:rPr>
          <w:rFonts w:ascii="inherit" w:eastAsia="Times New Roman" w:hAnsi="inherit" w:cs="Segoe UI"/>
          <w:color w:val="0C0D0E"/>
          <w:kern w:val="0"/>
          <w:sz w:val="23"/>
          <w:szCs w:val="23"/>
          <w:lang w:eastAsia="en-IN"/>
          <w14:ligatures w14:val="none"/>
        </w:rPr>
        <w:t>for .</w:t>
      </w:r>
      <w:proofErr w:type="spellStart"/>
      <w:r w:rsidRPr="00CD100F">
        <w:rPr>
          <w:rFonts w:ascii="inherit" w:eastAsia="Times New Roman" w:hAnsi="inherit" w:cs="Segoe UI"/>
          <w:color w:val="0C0D0E"/>
          <w:kern w:val="0"/>
          <w:sz w:val="23"/>
          <w:szCs w:val="23"/>
          <w:lang w:eastAsia="en-IN"/>
          <w14:ligatures w14:val="none"/>
        </w:rPr>
        <w:t>netcore</w:t>
      </w:r>
      <w:proofErr w:type="spellEnd"/>
      <w:proofErr w:type="gramEnd"/>
      <w:r w:rsidRPr="00CD100F">
        <w:rPr>
          <w:rFonts w:ascii="inherit" w:eastAsia="Times New Roman" w:hAnsi="inherit" w:cs="Segoe UI"/>
          <w:color w:val="0C0D0E"/>
          <w:kern w:val="0"/>
          <w:sz w:val="23"/>
          <w:szCs w:val="23"/>
          <w:lang w:eastAsia="en-IN"/>
          <w14:ligatures w14:val="none"/>
        </w:rPr>
        <w:t xml:space="preserve"> selenium </w:t>
      </w:r>
      <w:proofErr w:type="spellStart"/>
      <w:r w:rsidRPr="00CD100F">
        <w:rPr>
          <w:rFonts w:ascii="inherit" w:eastAsia="Times New Roman" w:hAnsi="inherit" w:cs="Segoe UI"/>
          <w:color w:val="0C0D0E"/>
          <w:kern w:val="0"/>
          <w:sz w:val="23"/>
          <w:szCs w:val="23"/>
          <w:lang w:eastAsia="en-IN"/>
          <w14:ligatures w14:val="none"/>
        </w:rPr>
        <w:t>Nunit</w:t>
      </w:r>
      <w:proofErr w:type="spellEnd"/>
      <w:r w:rsidRPr="00CD100F">
        <w:rPr>
          <w:rFonts w:ascii="inherit" w:eastAsia="Times New Roman" w:hAnsi="inherit" w:cs="Segoe UI"/>
          <w:color w:val="0C0D0E"/>
          <w:kern w:val="0"/>
          <w:sz w:val="23"/>
          <w:szCs w:val="23"/>
          <w:lang w:eastAsia="en-IN"/>
          <w14:ligatures w14:val="none"/>
        </w:rPr>
        <w:t>(</w:t>
      </w:r>
      <w:proofErr w:type="spellStart"/>
      <w:r w:rsidRPr="00CD100F">
        <w:rPr>
          <w:rFonts w:ascii="inherit" w:eastAsia="Times New Roman" w:hAnsi="inherit" w:cs="Segoe UI"/>
          <w:color w:val="0C0D0E"/>
          <w:kern w:val="0"/>
          <w:sz w:val="23"/>
          <w:szCs w:val="23"/>
          <w:lang w:eastAsia="en-IN"/>
          <w14:ligatures w14:val="none"/>
        </w:rPr>
        <w:t>mstest</w:t>
      </w:r>
      <w:proofErr w:type="spellEnd"/>
      <w:r w:rsidRPr="00CD100F">
        <w:rPr>
          <w:rFonts w:ascii="inherit" w:eastAsia="Times New Roman" w:hAnsi="inherit" w:cs="Segoe UI"/>
          <w:color w:val="0C0D0E"/>
          <w:kern w:val="0"/>
          <w:sz w:val="23"/>
          <w:szCs w:val="23"/>
          <w:lang w:eastAsia="en-IN"/>
          <w14:ligatures w14:val="none"/>
        </w:rPr>
        <w:t xml:space="preserve"> in your case) test. Microsoft encoder is deprecated, so </w:t>
      </w:r>
      <w:proofErr w:type="spellStart"/>
      <w:r w:rsidRPr="00CD100F">
        <w:rPr>
          <w:rFonts w:ascii="inherit" w:eastAsia="Times New Roman" w:hAnsi="inherit" w:cs="Segoe UI"/>
          <w:color w:val="0C0D0E"/>
          <w:kern w:val="0"/>
          <w:sz w:val="23"/>
          <w:szCs w:val="23"/>
          <w:lang w:eastAsia="en-IN"/>
          <w14:ligatures w14:val="none"/>
        </w:rPr>
        <w:t>i</w:t>
      </w:r>
      <w:proofErr w:type="spellEnd"/>
      <w:r w:rsidRPr="00CD100F">
        <w:rPr>
          <w:rFonts w:ascii="inherit" w:eastAsia="Times New Roman" w:hAnsi="inherit" w:cs="Segoe UI"/>
          <w:color w:val="0C0D0E"/>
          <w:kern w:val="0"/>
          <w:sz w:val="23"/>
          <w:szCs w:val="23"/>
          <w:lang w:eastAsia="en-IN"/>
          <w14:ligatures w14:val="none"/>
        </w:rPr>
        <w:t xml:space="preserve"> went for using a local screen recorder </w:t>
      </w:r>
      <w:proofErr w:type="spellStart"/>
      <w:r w:rsidRPr="00CD100F">
        <w:rPr>
          <w:rFonts w:ascii="inherit" w:eastAsia="Times New Roman" w:hAnsi="inherit" w:cs="Segoe UI"/>
          <w:color w:val="0C0D0E"/>
          <w:kern w:val="0"/>
          <w:sz w:val="23"/>
          <w:szCs w:val="23"/>
          <w:lang w:eastAsia="en-IN"/>
          <w14:ligatures w14:val="none"/>
        </w:rPr>
        <w:t>ffmpeg</w:t>
      </w:r>
      <w:proofErr w:type="spellEnd"/>
      <w:r w:rsidRPr="00CD100F">
        <w:rPr>
          <w:rFonts w:ascii="inherit" w:eastAsia="Times New Roman" w:hAnsi="inherit" w:cs="Segoe UI"/>
          <w:color w:val="0C0D0E"/>
          <w:kern w:val="0"/>
          <w:sz w:val="23"/>
          <w:szCs w:val="23"/>
          <w:lang w:eastAsia="en-IN"/>
          <w14:ligatures w14:val="none"/>
        </w:rPr>
        <w:t xml:space="preserve">. just download the </w:t>
      </w:r>
      <w:proofErr w:type="spellStart"/>
      <w:r w:rsidRPr="00CD100F">
        <w:rPr>
          <w:rFonts w:ascii="inherit" w:eastAsia="Times New Roman" w:hAnsi="inherit" w:cs="Segoe UI"/>
          <w:color w:val="0C0D0E"/>
          <w:kern w:val="0"/>
          <w:sz w:val="23"/>
          <w:szCs w:val="23"/>
          <w:lang w:eastAsia="en-IN"/>
          <w14:ligatures w14:val="none"/>
        </w:rPr>
        <w:t>ffmpeg</w:t>
      </w:r>
      <w:proofErr w:type="spellEnd"/>
      <w:r w:rsidRPr="00CD100F">
        <w:rPr>
          <w:rFonts w:ascii="inherit" w:eastAsia="Times New Roman" w:hAnsi="inherit" w:cs="Segoe UI"/>
          <w:color w:val="0C0D0E"/>
          <w:kern w:val="0"/>
          <w:sz w:val="23"/>
          <w:szCs w:val="23"/>
          <w:lang w:eastAsia="en-IN"/>
          <w14:ligatures w14:val="none"/>
        </w:rPr>
        <w:t xml:space="preserve"> and start recording by calling this exe from your selenium C# test. Please know that this approach is good for only local execution. you may modify this to fit your other needs like selenium grid or remote executions.</w:t>
      </w:r>
    </w:p>
    <w:p w14:paraId="16C96651" w14:textId="77777777" w:rsidR="00CD100F" w:rsidRPr="00CD100F" w:rsidRDefault="00CD100F" w:rsidP="00CD100F">
      <w:pPr>
        <w:shd w:val="clear" w:color="auto" w:fill="FFFFFF"/>
        <w:spacing w:after="0" w:line="240" w:lineRule="auto"/>
        <w:textAlignment w:val="baseline"/>
        <w:rPr>
          <w:rFonts w:ascii="inherit" w:eastAsia="Times New Roman" w:hAnsi="inherit" w:cs="Segoe UI"/>
          <w:color w:val="0C0D0E"/>
          <w:kern w:val="0"/>
          <w:sz w:val="23"/>
          <w:szCs w:val="23"/>
          <w:lang w:eastAsia="en-IN"/>
          <w14:ligatures w14:val="none"/>
        </w:rPr>
      </w:pPr>
      <w:r w:rsidRPr="00CD100F">
        <w:rPr>
          <w:rFonts w:ascii="inherit" w:eastAsia="Times New Roman" w:hAnsi="inherit" w:cs="Segoe UI"/>
          <w:color w:val="0C0D0E"/>
          <w:kern w:val="0"/>
          <w:sz w:val="23"/>
          <w:szCs w:val="23"/>
          <w:lang w:eastAsia="en-IN"/>
          <w14:ligatures w14:val="none"/>
        </w:rPr>
        <w:t xml:space="preserve">Step 1:- Download </w:t>
      </w:r>
      <w:proofErr w:type="spellStart"/>
      <w:r w:rsidRPr="00CD100F">
        <w:rPr>
          <w:rFonts w:ascii="inherit" w:eastAsia="Times New Roman" w:hAnsi="inherit" w:cs="Segoe UI"/>
          <w:color w:val="0C0D0E"/>
          <w:kern w:val="0"/>
          <w:sz w:val="23"/>
          <w:szCs w:val="23"/>
          <w:lang w:eastAsia="en-IN"/>
          <w14:ligatures w14:val="none"/>
        </w:rPr>
        <w:t>ffmpeg</w:t>
      </w:r>
      <w:proofErr w:type="spellEnd"/>
      <w:r w:rsidRPr="00CD100F">
        <w:rPr>
          <w:rFonts w:ascii="inherit" w:eastAsia="Times New Roman" w:hAnsi="inherit" w:cs="Segoe UI"/>
          <w:color w:val="0C0D0E"/>
          <w:kern w:val="0"/>
          <w:sz w:val="23"/>
          <w:szCs w:val="23"/>
          <w:lang w:eastAsia="en-IN"/>
          <w14:ligatures w14:val="none"/>
        </w:rPr>
        <w:t xml:space="preserve"> in your local machine (</w:t>
      </w:r>
      <w:hyperlink r:id="rId39" w:history="1">
        <w:r w:rsidRPr="00CD100F">
          <w:rPr>
            <w:rFonts w:ascii="inherit" w:eastAsia="Times New Roman" w:hAnsi="inherit" w:cs="Segoe UI"/>
            <w:color w:val="0000FF"/>
            <w:kern w:val="0"/>
            <w:sz w:val="23"/>
            <w:szCs w:val="23"/>
            <w:u w:val="single"/>
            <w:bdr w:val="none" w:sz="0" w:space="0" w:color="auto" w:frame="1"/>
            <w:lang w:eastAsia="en-IN"/>
            <w14:ligatures w14:val="none"/>
          </w:rPr>
          <w:t>https://ffmpeg.org/download.html</w:t>
        </w:r>
      </w:hyperlink>
      <w:r w:rsidRPr="00CD100F">
        <w:rPr>
          <w:rFonts w:ascii="inherit" w:eastAsia="Times New Roman" w:hAnsi="inherit" w:cs="Segoe UI"/>
          <w:color w:val="0C0D0E"/>
          <w:kern w:val="0"/>
          <w:sz w:val="23"/>
          <w:szCs w:val="23"/>
          <w:lang w:eastAsia="en-IN"/>
          <w14:ligatures w14:val="none"/>
        </w:rPr>
        <w:t>) Follow this article to download (</w:t>
      </w:r>
      <w:hyperlink r:id="rId40" w:history="1">
        <w:r w:rsidRPr="00CD100F">
          <w:rPr>
            <w:rFonts w:ascii="inherit" w:eastAsia="Times New Roman" w:hAnsi="inherit" w:cs="Segoe UI"/>
            <w:color w:val="0000FF"/>
            <w:kern w:val="0"/>
            <w:sz w:val="23"/>
            <w:szCs w:val="23"/>
            <w:u w:val="single"/>
            <w:bdr w:val="none" w:sz="0" w:space="0" w:color="auto" w:frame="1"/>
            <w:lang w:eastAsia="en-IN"/>
            <w14:ligatures w14:val="none"/>
          </w:rPr>
          <w:t>https://www.wikihow.com/Install-FFmpeg-on-Windows</w:t>
        </w:r>
      </w:hyperlink>
      <w:r w:rsidRPr="00CD100F">
        <w:rPr>
          <w:rFonts w:ascii="inherit" w:eastAsia="Times New Roman" w:hAnsi="inherit" w:cs="Segoe UI"/>
          <w:color w:val="0C0D0E"/>
          <w:kern w:val="0"/>
          <w:sz w:val="23"/>
          <w:szCs w:val="23"/>
          <w:lang w:eastAsia="en-IN"/>
          <w14:ligatures w14:val="none"/>
        </w:rPr>
        <w:t xml:space="preserve">), please manually check once if your </w:t>
      </w:r>
      <w:proofErr w:type="spellStart"/>
      <w:r w:rsidRPr="00CD100F">
        <w:rPr>
          <w:rFonts w:ascii="inherit" w:eastAsia="Times New Roman" w:hAnsi="inherit" w:cs="Segoe UI"/>
          <w:color w:val="0C0D0E"/>
          <w:kern w:val="0"/>
          <w:sz w:val="23"/>
          <w:szCs w:val="23"/>
          <w:lang w:eastAsia="en-IN"/>
          <w14:ligatures w14:val="none"/>
        </w:rPr>
        <w:t>ffmpeg</w:t>
      </w:r>
      <w:proofErr w:type="spellEnd"/>
      <w:r w:rsidRPr="00CD100F">
        <w:rPr>
          <w:rFonts w:ascii="inherit" w:eastAsia="Times New Roman" w:hAnsi="inherit" w:cs="Segoe UI"/>
          <w:color w:val="0C0D0E"/>
          <w:kern w:val="0"/>
          <w:sz w:val="23"/>
          <w:szCs w:val="23"/>
          <w:lang w:eastAsia="en-IN"/>
          <w14:ligatures w14:val="none"/>
        </w:rPr>
        <w:t xml:space="preserve"> is working or not.</w:t>
      </w:r>
    </w:p>
    <w:p w14:paraId="4766DEFC" w14:textId="77777777" w:rsidR="00CD100F" w:rsidRPr="00CD100F" w:rsidRDefault="00CD100F" w:rsidP="00CD100F">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D100F">
        <w:rPr>
          <w:rFonts w:ascii="inherit" w:eastAsia="Times New Roman" w:hAnsi="inherit" w:cs="Segoe UI"/>
          <w:color w:val="0C0D0E"/>
          <w:kern w:val="0"/>
          <w:sz w:val="23"/>
          <w:szCs w:val="23"/>
          <w:lang w:eastAsia="en-IN"/>
          <w14:ligatures w14:val="none"/>
        </w:rPr>
        <w:t xml:space="preserve">Step </w:t>
      </w:r>
      <w:proofErr w:type="gramStart"/>
      <w:r w:rsidRPr="00CD100F">
        <w:rPr>
          <w:rFonts w:ascii="inherit" w:eastAsia="Times New Roman" w:hAnsi="inherit" w:cs="Segoe UI"/>
          <w:color w:val="0C0D0E"/>
          <w:kern w:val="0"/>
          <w:sz w:val="23"/>
          <w:szCs w:val="23"/>
          <w:lang w:eastAsia="en-IN"/>
          <w14:ligatures w14:val="none"/>
        </w:rPr>
        <w:t>2:-</w:t>
      </w:r>
      <w:proofErr w:type="gramEnd"/>
      <w:r w:rsidRPr="00CD100F">
        <w:rPr>
          <w:rFonts w:ascii="inherit" w:eastAsia="Times New Roman" w:hAnsi="inherit" w:cs="Segoe UI"/>
          <w:color w:val="0C0D0E"/>
          <w:kern w:val="0"/>
          <w:sz w:val="23"/>
          <w:szCs w:val="23"/>
          <w:lang w:eastAsia="en-IN"/>
          <w14:ligatures w14:val="none"/>
        </w:rPr>
        <w:t xml:space="preserve"> Create a bat file to start your </w:t>
      </w:r>
      <w:proofErr w:type="spellStart"/>
      <w:r w:rsidRPr="00CD100F">
        <w:rPr>
          <w:rFonts w:ascii="inherit" w:eastAsia="Times New Roman" w:hAnsi="inherit" w:cs="Segoe UI"/>
          <w:color w:val="0C0D0E"/>
          <w:kern w:val="0"/>
          <w:sz w:val="23"/>
          <w:szCs w:val="23"/>
          <w:lang w:eastAsia="en-IN"/>
          <w14:ligatures w14:val="none"/>
        </w:rPr>
        <w:t>ffmpeg</w:t>
      </w:r>
      <w:proofErr w:type="spellEnd"/>
      <w:r w:rsidRPr="00CD100F">
        <w:rPr>
          <w:rFonts w:ascii="inherit" w:eastAsia="Times New Roman" w:hAnsi="inherit" w:cs="Segoe UI"/>
          <w:color w:val="0C0D0E"/>
          <w:kern w:val="0"/>
          <w:sz w:val="23"/>
          <w:szCs w:val="23"/>
          <w:lang w:eastAsia="en-IN"/>
          <w14:ligatures w14:val="none"/>
        </w:rPr>
        <w:t xml:space="preserve"> (you will be calling this </w:t>
      </w:r>
      <w:proofErr w:type="spellStart"/>
      <w:r w:rsidRPr="00CD100F">
        <w:rPr>
          <w:rFonts w:ascii="inherit" w:eastAsia="Times New Roman" w:hAnsi="inherit" w:cs="Segoe UI"/>
          <w:color w:val="0C0D0E"/>
          <w:kern w:val="0"/>
          <w:sz w:val="23"/>
          <w:szCs w:val="23"/>
          <w:lang w:eastAsia="en-IN"/>
          <w14:ligatures w14:val="none"/>
        </w:rPr>
        <w:t>batfile</w:t>
      </w:r>
      <w:proofErr w:type="spellEnd"/>
      <w:r w:rsidRPr="00CD100F">
        <w:rPr>
          <w:rFonts w:ascii="inherit" w:eastAsia="Times New Roman" w:hAnsi="inherit" w:cs="Segoe UI"/>
          <w:color w:val="0C0D0E"/>
          <w:kern w:val="0"/>
          <w:sz w:val="23"/>
          <w:szCs w:val="23"/>
          <w:lang w:eastAsia="en-IN"/>
          <w14:ligatures w14:val="none"/>
        </w:rPr>
        <w:t xml:space="preserve"> from your </w:t>
      </w:r>
      <w:proofErr w:type="spellStart"/>
      <w:r w:rsidRPr="00CD100F">
        <w:rPr>
          <w:rFonts w:ascii="inherit" w:eastAsia="Times New Roman" w:hAnsi="inherit" w:cs="Segoe UI"/>
          <w:color w:val="0C0D0E"/>
          <w:kern w:val="0"/>
          <w:sz w:val="23"/>
          <w:szCs w:val="23"/>
          <w:lang w:eastAsia="en-IN"/>
          <w14:ligatures w14:val="none"/>
        </w:rPr>
        <w:t>c#</w:t>
      </w:r>
      <w:proofErr w:type="spellEnd"/>
      <w:r w:rsidRPr="00CD100F">
        <w:rPr>
          <w:rFonts w:ascii="inherit" w:eastAsia="Times New Roman" w:hAnsi="inherit" w:cs="Segoe UI"/>
          <w:color w:val="0C0D0E"/>
          <w:kern w:val="0"/>
          <w:sz w:val="23"/>
          <w:szCs w:val="23"/>
          <w:lang w:eastAsia="en-IN"/>
          <w14:ligatures w14:val="none"/>
        </w:rPr>
        <w:t xml:space="preserve"> code) Contents of Bat file</w:t>
      </w:r>
    </w:p>
    <w:p w14:paraId="5085394F"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@echo off</w:t>
      </w:r>
    </w:p>
    <w:p w14:paraId="21F46012"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37165A3F"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mkdir</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 xml:space="preserve"> "C:\ffmpeg\ffmpeg"</w:t>
      </w:r>
    </w:p>
    <w:p w14:paraId="6F90F634"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2742287F"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lastRenderedPageBreak/>
        <w:t xml:space="preserve">set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outputpath</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="path to your recording output folder"\\record_20%</w:t>
      </w:r>
      <w:proofErr w:type="gramStart"/>
      <w:r w:rsidRPr="00CD100F">
        <w:rPr>
          <w:rFonts w:ascii="inherit" w:eastAsia="Times New Roman" w:hAnsi="inherit" w:cs="Courier New"/>
          <w:color w:val="0C0D0E"/>
          <w:kern w:val="0"/>
          <w:sz w:val="20"/>
          <w:szCs w:val="20"/>
          <w:bdr w:val="none" w:sz="0" w:space="0" w:color="auto" w:frame="1"/>
          <w:lang w:eastAsia="en-IN"/>
          <w14:ligatures w14:val="none"/>
        </w:rPr>
        <w:t>date:~</w:t>
      </w:r>
      <w:proofErr w:type="gramEnd"/>
      <w:r w:rsidRPr="00CD100F">
        <w:rPr>
          <w:rFonts w:ascii="inherit" w:eastAsia="Times New Roman" w:hAnsi="inherit" w:cs="Courier New"/>
          <w:color w:val="0C0D0E"/>
          <w:kern w:val="0"/>
          <w:sz w:val="20"/>
          <w:szCs w:val="20"/>
          <w:bdr w:val="none" w:sz="0" w:space="0" w:color="auto" w:frame="1"/>
          <w:lang w:eastAsia="en-IN"/>
          <w14:ligatures w14:val="none"/>
        </w:rPr>
        <w:t>-2,2%_%date:~-10,2%_%date:~-7,2%_%time:~-11,2%%time:~-8,2%.mp4</w:t>
      </w:r>
    </w:p>
    <w:p w14:paraId="30185080"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2FD51977"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ffmpeg</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 xml:space="preserve"> -f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gdigrab</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 xml:space="preserve"> -framerate 30 -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i</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 xml:space="preserve"> desktop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outputpath</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w:t>
      </w:r>
    </w:p>
    <w:p w14:paraId="1D3EB157" w14:textId="77777777" w:rsidR="00CD100F" w:rsidRPr="00CD100F" w:rsidRDefault="00CD100F" w:rsidP="00CD100F">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D100F">
        <w:rPr>
          <w:rFonts w:ascii="inherit" w:eastAsia="Times New Roman" w:hAnsi="inherit" w:cs="Segoe UI"/>
          <w:color w:val="0C0D0E"/>
          <w:kern w:val="0"/>
          <w:sz w:val="23"/>
          <w:szCs w:val="23"/>
          <w:lang w:eastAsia="en-IN"/>
          <w14:ligatures w14:val="none"/>
        </w:rPr>
        <w:t xml:space="preserve">Step </w:t>
      </w:r>
      <w:proofErr w:type="gramStart"/>
      <w:r w:rsidRPr="00CD100F">
        <w:rPr>
          <w:rFonts w:ascii="inherit" w:eastAsia="Times New Roman" w:hAnsi="inherit" w:cs="Segoe UI"/>
          <w:color w:val="0C0D0E"/>
          <w:kern w:val="0"/>
          <w:sz w:val="23"/>
          <w:szCs w:val="23"/>
          <w:lang w:eastAsia="en-IN"/>
          <w14:ligatures w14:val="none"/>
        </w:rPr>
        <w:t>3:-</w:t>
      </w:r>
      <w:proofErr w:type="gramEnd"/>
      <w:r w:rsidRPr="00CD100F">
        <w:rPr>
          <w:rFonts w:ascii="inherit" w:eastAsia="Times New Roman" w:hAnsi="inherit" w:cs="Segoe UI"/>
          <w:color w:val="0C0D0E"/>
          <w:kern w:val="0"/>
          <w:sz w:val="23"/>
          <w:szCs w:val="23"/>
          <w:lang w:eastAsia="en-IN"/>
          <w14:ligatures w14:val="none"/>
        </w:rPr>
        <w:t xml:space="preserve"> In you selenium test , create a recording class and 2 methods to start and stop the recording(in my case I was starting the bat file before all test as in calling the </w:t>
      </w:r>
      <w:proofErr w:type="spellStart"/>
      <w:r w:rsidRPr="00CD100F">
        <w:rPr>
          <w:rFonts w:ascii="inherit" w:eastAsia="Times New Roman" w:hAnsi="inherit" w:cs="Segoe UI"/>
          <w:color w:val="0C0D0E"/>
          <w:kern w:val="0"/>
          <w:sz w:val="23"/>
          <w:szCs w:val="23"/>
          <w:lang w:eastAsia="en-IN"/>
          <w14:ligatures w14:val="none"/>
        </w:rPr>
        <w:t>executeScreenRecordingBatFile</w:t>
      </w:r>
      <w:proofErr w:type="spellEnd"/>
      <w:r w:rsidRPr="00CD100F">
        <w:rPr>
          <w:rFonts w:ascii="inherit" w:eastAsia="Times New Roman" w:hAnsi="inherit" w:cs="Segoe UI"/>
          <w:color w:val="0C0D0E"/>
          <w:kern w:val="0"/>
          <w:sz w:val="23"/>
          <w:szCs w:val="23"/>
          <w:lang w:eastAsia="en-IN"/>
          <w14:ligatures w14:val="none"/>
        </w:rPr>
        <w:t xml:space="preserve"> method in </w:t>
      </w:r>
      <w:proofErr w:type="spellStart"/>
      <w:r w:rsidRPr="00CD100F">
        <w:rPr>
          <w:rFonts w:ascii="inherit" w:eastAsia="Times New Roman" w:hAnsi="inherit" w:cs="Segoe UI"/>
          <w:color w:val="0C0D0E"/>
          <w:kern w:val="0"/>
          <w:sz w:val="23"/>
          <w:szCs w:val="23"/>
          <w:lang w:eastAsia="en-IN"/>
          <w14:ligatures w14:val="none"/>
        </w:rPr>
        <w:t>onetimesetup</w:t>
      </w:r>
      <w:proofErr w:type="spellEnd"/>
      <w:r w:rsidRPr="00CD100F">
        <w:rPr>
          <w:rFonts w:ascii="inherit" w:eastAsia="Times New Roman" w:hAnsi="inherit" w:cs="Segoe UI"/>
          <w:color w:val="0C0D0E"/>
          <w:kern w:val="0"/>
          <w:sz w:val="23"/>
          <w:szCs w:val="23"/>
          <w:lang w:eastAsia="en-IN"/>
          <w14:ligatures w14:val="none"/>
        </w:rPr>
        <w:t xml:space="preserve"> attribute to start the recording and calling the StopScreenRecording method in </w:t>
      </w:r>
      <w:proofErr w:type="spellStart"/>
      <w:r w:rsidRPr="00CD100F">
        <w:rPr>
          <w:rFonts w:ascii="inherit" w:eastAsia="Times New Roman" w:hAnsi="inherit" w:cs="Segoe UI"/>
          <w:color w:val="0C0D0E"/>
          <w:kern w:val="0"/>
          <w:sz w:val="23"/>
          <w:szCs w:val="23"/>
          <w:lang w:eastAsia="en-IN"/>
          <w14:ligatures w14:val="none"/>
        </w:rPr>
        <w:t>onetimeteardown</w:t>
      </w:r>
      <w:proofErr w:type="spellEnd"/>
      <w:r w:rsidRPr="00CD100F">
        <w:rPr>
          <w:rFonts w:ascii="inherit" w:eastAsia="Times New Roman" w:hAnsi="inherit" w:cs="Segoe UI"/>
          <w:color w:val="0C0D0E"/>
          <w:kern w:val="0"/>
          <w:sz w:val="23"/>
          <w:szCs w:val="23"/>
          <w:lang w:eastAsia="en-IN"/>
          <w14:ligatures w14:val="none"/>
        </w:rPr>
        <w:t xml:space="preserve"> ) Sample code below.</w:t>
      </w:r>
    </w:p>
    <w:p w14:paraId="0926188C"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using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System.Diagnostics</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w:t>
      </w:r>
    </w:p>
    <w:p w14:paraId="15886058"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using System.IO;</w:t>
      </w:r>
    </w:p>
    <w:p w14:paraId="2BE4CD43"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03A34D26"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namespace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FunctionalTests</w:t>
      </w:r>
      <w:proofErr w:type="spellEnd"/>
    </w:p>
    <w:p w14:paraId="2AD35B0F"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w:t>
      </w:r>
    </w:p>
    <w:p w14:paraId="09592765"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3C48F21B"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public class Recording</w:t>
      </w:r>
    </w:p>
    <w:p w14:paraId="557CDA49"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
    <w:p w14:paraId="31CF129D"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
    <w:p w14:paraId="7009E0AE"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
    <w:p w14:paraId="45FD76A3"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public static Process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process</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w:t>
      </w:r>
    </w:p>
    <w:p w14:paraId="27BD15C5"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1BF8F625"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3907992C"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public static void </w:t>
      </w:r>
      <w:proofErr w:type="spellStart"/>
      <w:proofErr w:type="gramStart"/>
      <w:r w:rsidRPr="00CD100F">
        <w:rPr>
          <w:rFonts w:ascii="inherit" w:eastAsia="Times New Roman" w:hAnsi="inherit" w:cs="Courier New"/>
          <w:color w:val="0C0D0E"/>
          <w:kern w:val="0"/>
          <w:sz w:val="20"/>
          <w:szCs w:val="20"/>
          <w:bdr w:val="none" w:sz="0" w:space="0" w:color="auto" w:frame="1"/>
          <w:lang w:eastAsia="en-IN"/>
          <w14:ligatures w14:val="none"/>
        </w:rPr>
        <w:t>executeScreenRecordingBatFile</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w:t>
      </w:r>
      <w:proofErr w:type="gramEnd"/>
      <w:r w:rsidRPr="00CD100F">
        <w:rPr>
          <w:rFonts w:ascii="inherit" w:eastAsia="Times New Roman" w:hAnsi="inherit" w:cs="Courier New"/>
          <w:color w:val="0C0D0E"/>
          <w:kern w:val="0"/>
          <w:sz w:val="20"/>
          <w:szCs w:val="20"/>
          <w:bdr w:val="none" w:sz="0" w:space="0" w:color="auto" w:frame="1"/>
          <w:lang w:eastAsia="en-IN"/>
          <w14:ligatures w14:val="none"/>
        </w:rPr>
        <w:t>)</w:t>
      </w:r>
    </w:p>
    <w:p w14:paraId="738BFB82"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
    <w:p w14:paraId="5C3C91DA"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try</w:t>
      </w:r>
    </w:p>
    <w:p w14:paraId="1AB43A21"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
    <w:p w14:paraId="0F26C6FA"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process = new </w:t>
      </w:r>
      <w:proofErr w:type="gramStart"/>
      <w:r w:rsidRPr="00CD100F">
        <w:rPr>
          <w:rFonts w:ascii="inherit" w:eastAsia="Times New Roman" w:hAnsi="inherit" w:cs="Courier New"/>
          <w:color w:val="0C0D0E"/>
          <w:kern w:val="0"/>
          <w:sz w:val="20"/>
          <w:szCs w:val="20"/>
          <w:bdr w:val="none" w:sz="0" w:space="0" w:color="auto" w:frame="1"/>
          <w:lang w:eastAsia="en-IN"/>
          <w14:ligatures w14:val="none"/>
        </w:rPr>
        <w:t>Process(</w:t>
      </w:r>
      <w:proofErr w:type="gramEnd"/>
      <w:r w:rsidRPr="00CD100F">
        <w:rPr>
          <w:rFonts w:ascii="inherit" w:eastAsia="Times New Roman" w:hAnsi="inherit" w:cs="Courier New"/>
          <w:color w:val="0C0D0E"/>
          <w:kern w:val="0"/>
          <w:sz w:val="20"/>
          <w:szCs w:val="20"/>
          <w:bdr w:val="none" w:sz="0" w:space="0" w:color="auto" w:frame="1"/>
          <w:lang w:eastAsia="en-IN"/>
          <w14:ligatures w14:val="none"/>
        </w:rPr>
        <w:t>);</w:t>
      </w:r>
    </w:p>
    <w:p w14:paraId="5DAC2721"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proofErr w:type="gramStart"/>
      <w:r w:rsidRPr="00CD100F">
        <w:rPr>
          <w:rFonts w:ascii="inherit" w:eastAsia="Times New Roman" w:hAnsi="inherit" w:cs="Courier New"/>
          <w:color w:val="0C0D0E"/>
          <w:kern w:val="0"/>
          <w:sz w:val="20"/>
          <w:szCs w:val="20"/>
          <w:bdr w:val="none" w:sz="0" w:space="0" w:color="auto" w:frame="1"/>
          <w:lang w:eastAsia="en-IN"/>
          <w14:ligatures w14:val="none"/>
        </w:rPr>
        <w:t>process.StartInfo.FileName</w:t>
      </w:r>
      <w:proofErr w:type="spellEnd"/>
      <w:proofErr w:type="gramEnd"/>
      <w:r w:rsidRPr="00CD100F">
        <w:rPr>
          <w:rFonts w:ascii="inherit" w:eastAsia="Times New Roman" w:hAnsi="inherit" w:cs="Courier New"/>
          <w:color w:val="0C0D0E"/>
          <w:kern w:val="0"/>
          <w:sz w:val="20"/>
          <w:szCs w:val="20"/>
          <w:bdr w:val="none" w:sz="0" w:space="0" w:color="auto" w:frame="1"/>
          <w:lang w:eastAsia="en-IN"/>
          <w14:ligatures w14:val="none"/>
        </w:rPr>
        <w:t xml:space="preserve"> = @"C:\Program Files (x86)\StartScreenRecording.bat";</w:t>
      </w:r>
    </w:p>
    <w:p w14:paraId="306613AD"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proofErr w:type="gramStart"/>
      <w:r w:rsidRPr="00CD100F">
        <w:rPr>
          <w:rFonts w:ascii="inherit" w:eastAsia="Times New Roman" w:hAnsi="inherit" w:cs="Courier New"/>
          <w:color w:val="0C0D0E"/>
          <w:kern w:val="0"/>
          <w:sz w:val="20"/>
          <w:szCs w:val="20"/>
          <w:bdr w:val="none" w:sz="0" w:space="0" w:color="auto" w:frame="1"/>
          <w:lang w:eastAsia="en-IN"/>
          <w14:ligatures w14:val="none"/>
        </w:rPr>
        <w:t>process.StartInfo.CreateNoWindow</w:t>
      </w:r>
      <w:proofErr w:type="spellEnd"/>
      <w:proofErr w:type="gramEnd"/>
      <w:r w:rsidRPr="00CD100F">
        <w:rPr>
          <w:rFonts w:ascii="inherit" w:eastAsia="Times New Roman" w:hAnsi="inherit" w:cs="Courier New"/>
          <w:color w:val="0C0D0E"/>
          <w:kern w:val="0"/>
          <w:sz w:val="20"/>
          <w:szCs w:val="20"/>
          <w:bdr w:val="none" w:sz="0" w:space="0" w:color="auto" w:frame="1"/>
          <w:lang w:eastAsia="en-IN"/>
          <w14:ligatures w14:val="none"/>
        </w:rPr>
        <w:t xml:space="preserve"> = true;</w:t>
      </w:r>
    </w:p>
    <w:p w14:paraId="570DA2E5"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proofErr w:type="gramStart"/>
      <w:r w:rsidRPr="00CD100F">
        <w:rPr>
          <w:rFonts w:ascii="inherit" w:eastAsia="Times New Roman" w:hAnsi="inherit" w:cs="Courier New"/>
          <w:color w:val="0C0D0E"/>
          <w:kern w:val="0"/>
          <w:sz w:val="20"/>
          <w:szCs w:val="20"/>
          <w:bdr w:val="none" w:sz="0" w:space="0" w:color="auto" w:frame="1"/>
          <w:lang w:eastAsia="en-IN"/>
          <w14:ligatures w14:val="none"/>
        </w:rPr>
        <w:t>process.StartInfo.RedirectStandardInput</w:t>
      </w:r>
      <w:proofErr w:type="spellEnd"/>
      <w:proofErr w:type="gramEnd"/>
      <w:r w:rsidRPr="00CD100F">
        <w:rPr>
          <w:rFonts w:ascii="inherit" w:eastAsia="Times New Roman" w:hAnsi="inherit" w:cs="Courier New"/>
          <w:color w:val="0C0D0E"/>
          <w:kern w:val="0"/>
          <w:sz w:val="20"/>
          <w:szCs w:val="20"/>
          <w:bdr w:val="none" w:sz="0" w:space="0" w:color="auto" w:frame="1"/>
          <w:lang w:eastAsia="en-IN"/>
          <w14:ligatures w14:val="none"/>
        </w:rPr>
        <w:t xml:space="preserve"> = true;// this required to send input to the current process window.</w:t>
      </w:r>
    </w:p>
    <w:p w14:paraId="412F1D3C"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bool started </w:t>
      </w:r>
      <w:proofErr w:type="gramStart"/>
      <w:r w:rsidRPr="00CD100F">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process</w:t>
      </w:r>
      <w:proofErr w:type="gramEnd"/>
      <w:r w:rsidRPr="00CD100F">
        <w:rPr>
          <w:rFonts w:ascii="inherit" w:eastAsia="Times New Roman" w:hAnsi="inherit" w:cs="Courier New"/>
          <w:color w:val="0C0D0E"/>
          <w:kern w:val="0"/>
          <w:sz w:val="20"/>
          <w:szCs w:val="20"/>
          <w:bdr w:val="none" w:sz="0" w:space="0" w:color="auto" w:frame="1"/>
          <w:lang w:eastAsia="en-IN"/>
          <w14:ligatures w14:val="none"/>
        </w:rPr>
        <w:t>.Start</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w:t>
      </w:r>
    </w:p>
    <w:p w14:paraId="47814BCE"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if (started==true) </w:t>
      </w:r>
    </w:p>
    <w:p w14:paraId="464602D7"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
    <w:p w14:paraId="06E7C641"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Console.WriteLine</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 xml:space="preserve">("Bat file started");                                    </w:t>
      </w:r>
    </w:p>
    <w:p w14:paraId="04AD5E6B"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
    <w:p w14:paraId="0A0BE832"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
    <w:p w14:paraId="05D777EC"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36203D3A"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
    <w:p w14:paraId="0DD99F28"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catch (Exception ex)</w:t>
      </w:r>
    </w:p>
    <w:p w14:paraId="70BB8723"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
    <w:p w14:paraId="653C4019"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Console.WriteLine</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w:t>
      </w:r>
      <w:proofErr w:type="spellStart"/>
      <w:proofErr w:type="gramStart"/>
      <w:r w:rsidRPr="00CD100F">
        <w:rPr>
          <w:rFonts w:ascii="inherit" w:eastAsia="Times New Roman" w:hAnsi="inherit" w:cs="Courier New"/>
          <w:color w:val="0C0D0E"/>
          <w:kern w:val="0"/>
          <w:sz w:val="20"/>
          <w:szCs w:val="20"/>
          <w:bdr w:val="none" w:sz="0" w:space="0" w:color="auto" w:frame="1"/>
          <w:lang w:eastAsia="en-IN"/>
          <w14:ligatures w14:val="none"/>
        </w:rPr>
        <w:t>ex.StackTrace.ToString</w:t>
      </w:r>
      <w:proofErr w:type="spellEnd"/>
      <w:proofErr w:type="gramEnd"/>
      <w:r w:rsidRPr="00CD100F">
        <w:rPr>
          <w:rFonts w:ascii="inherit" w:eastAsia="Times New Roman" w:hAnsi="inherit" w:cs="Courier New"/>
          <w:color w:val="0C0D0E"/>
          <w:kern w:val="0"/>
          <w:sz w:val="20"/>
          <w:szCs w:val="20"/>
          <w:bdr w:val="none" w:sz="0" w:space="0" w:color="auto" w:frame="1"/>
          <w:lang w:eastAsia="en-IN"/>
          <w14:ligatures w14:val="none"/>
        </w:rPr>
        <w:t>());</w:t>
      </w:r>
    </w:p>
    <w:p w14:paraId="5373FEFC"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throw;</w:t>
      </w:r>
    </w:p>
    <w:p w14:paraId="2409E5B6"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
    <w:p w14:paraId="2ABE3AA1"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
    <w:p w14:paraId="5EDBFF37"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38DABAD2"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public static void </w:t>
      </w:r>
      <w:proofErr w:type="gramStart"/>
      <w:r w:rsidRPr="00CD100F">
        <w:rPr>
          <w:rFonts w:ascii="inherit" w:eastAsia="Times New Roman" w:hAnsi="inherit" w:cs="Courier New"/>
          <w:color w:val="0C0D0E"/>
          <w:kern w:val="0"/>
          <w:sz w:val="20"/>
          <w:szCs w:val="20"/>
          <w:bdr w:val="none" w:sz="0" w:space="0" w:color="auto" w:frame="1"/>
          <w:lang w:eastAsia="en-IN"/>
          <w14:ligatures w14:val="none"/>
        </w:rPr>
        <w:t>StopScreenRecording(</w:t>
      </w:r>
      <w:proofErr w:type="gramEnd"/>
      <w:r w:rsidRPr="00CD100F">
        <w:rPr>
          <w:rFonts w:ascii="inherit" w:eastAsia="Times New Roman" w:hAnsi="inherit" w:cs="Courier New"/>
          <w:color w:val="0C0D0E"/>
          <w:kern w:val="0"/>
          <w:sz w:val="20"/>
          <w:szCs w:val="20"/>
          <w:bdr w:val="none" w:sz="0" w:space="0" w:color="auto" w:frame="1"/>
          <w:lang w:eastAsia="en-IN"/>
          <w14:ligatures w14:val="none"/>
        </w:rPr>
        <w:t xml:space="preserve">) </w:t>
      </w:r>
    </w:p>
    <w:p w14:paraId="3A3DDBF6"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
    <w:p w14:paraId="722C45C1"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StreamWriter</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myStreamWriter</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 xml:space="preserve"> = </w:t>
      </w:r>
      <w:proofErr w:type="spellStart"/>
      <w:proofErr w:type="gramStart"/>
      <w:r w:rsidRPr="00CD100F">
        <w:rPr>
          <w:rFonts w:ascii="inherit" w:eastAsia="Times New Roman" w:hAnsi="inherit" w:cs="Courier New"/>
          <w:color w:val="0C0D0E"/>
          <w:kern w:val="0"/>
          <w:sz w:val="20"/>
          <w:szCs w:val="20"/>
          <w:bdr w:val="none" w:sz="0" w:space="0" w:color="auto" w:frame="1"/>
          <w:lang w:eastAsia="en-IN"/>
          <w14:ligatures w14:val="none"/>
        </w:rPr>
        <w:t>process.StandardInput</w:t>
      </w:r>
      <w:proofErr w:type="spellEnd"/>
      <w:proofErr w:type="gramEnd"/>
      <w:r w:rsidRPr="00CD100F">
        <w:rPr>
          <w:rFonts w:ascii="inherit" w:eastAsia="Times New Roman" w:hAnsi="inherit" w:cs="Courier New"/>
          <w:color w:val="0C0D0E"/>
          <w:kern w:val="0"/>
          <w:sz w:val="20"/>
          <w:szCs w:val="20"/>
          <w:bdr w:val="none" w:sz="0" w:space="0" w:color="auto" w:frame="1"/>
          <w:lang w:eastAsia="en-IN"/>
          <w14:ligatures w14:val="none"/>
        </w:rPr>
        <w:t xml:space="preserve">; // this required to send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StandardInput</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 xml:space="preserve"> stream, nothing fancy </w:t>
      </w:r>
    </w:p>
    <w:p w14:paraId="277CF1B4"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myStreamWriter.WriteLine</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 xml:space="preserve">("q"); //this will send q as an input to the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ffmpeg</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 xml:space="preserve"> process window making it </w:t>
      </w:r>
      <w:proofErr w:type="gramStart"/>
      <w:r w:rsidRPr="00CD100F">
        <w:rPr>
          <w:rFonts w:ascii="inherit" w:eastAsia="Times New Roman" w:hAnsi="inherit" w:cs="Courier New"/>
          <w:color w:val="0C0D0E"/>
          <w:kern w:val="0"/>
          <w:sz w:val="20"/>
          <w:szCs w:val="20"/>
          <w:bdr w:val="none" w:sz="0" w:space="0" w:color="auto" w:frame="1"/>
          <w:lang w:eastAsia="en-IN"/>
          <w14:ligatures w14:val="none"/>
        </w:rPr>
        <w:t>stop ,</w:t>
      </w:r>
      <w:proofErr w:type="gramEnd"/>
      <w:r w:rsidRPr="00CD100F">
        <w:rPr>
          <w:rFonts w:ascii="inherit" w:eastAsia="Times New Roman" w:hAnsi="inherit" w:cs="Courier New"/>
          <w:color w:val="0C0D0E"/>
          <w:kern w:val="0"/>
          <w:sz w:val="20"/>
          <w:szCs w:val="20"/>
          <w:bdr w:val="none" w:sz="0" w:space="0" w:color="auto" w:frame="1"/>
          <w:lang w:eastAsia="en-IN"/>
          <w14:ligatures w14:val="none"/>
        </w:rPr>
        <w:t xml:space="preserve"> please cross check in task manager once if the </w:t>
      </w:r>
      <w:proofErr w:type="spellStart"/>
      <w:r w:rsidRPr="00CD100F">
        <w:rPr>
          <w:rFonts w:ascii="inherit" w:eastAsia="Times New Roman" w:hAnsi="inherit" w:cs="Courier New"/>
          <w:color w:val="0C0D0E"/>
          <w:kern w:val="0"/>
          <w:sz w:val="20"/>
          <w:szCs w:val="20"/>
          <w:bdr w:val="none" w:sz="0" w:space="0" w:color="auto" w:frame="1"/>
          <w:lang w:eastAsia="en-IN"/>
          <w14:ligatures w14:val="none"/>
        </w:rPr>
        <w:t>ffmpeg</w:t>
      </w:r>
      <w:proofErr w:type="spellEnd"/>
      <w:r w:rsidRPr="00CD100F">
        <w:rPr>
          <w:rFonts w:ascii="inherit" w:eastAsia="Times New Roman" w:hAnsi="inherit" w:cs="Courier New"/>
          <w:color w:val="0C0D0E"/>
          <w:kern w:val="0"/>
          <w:sz w:val="20"/>
          <w:szCs w:val="20"/>
          <w:bdr w:val="none" w:sz="0" w:space="0" w:color="auto" w:frame="1"/>
          <w:lang w:eastAsia="en-IN"/>
          <w14:ligatures w14:val="none"/>
        </w:rPr>
        <w:t xml:space="preserve"> is still running or closed.</w:t>
      </w:r>
    </w:p>
    <w:p w14:paraId="7F515224"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6DC9216B"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
    <w:p w14:paraId="5813E6E7"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 xml:space="preserve">       </w:t>
      </w:r>
    </w:p>
    <w:p w14:paraId="0E8E0E74" w14:textId="77777777" w:rsidR="00CD100F" w:rsidRPr="00CD100F" w:rsidRDefault="00CD100F" w:rsidP="00CD1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D100F">
        <w:rPr>
          <w:rFonts w:ascii="inherit" w:eastAsia="Times New Roman" w:hAnsi="inherit" w:cs="Courier New"/>
          <w:color w:val="0C0D0E"/>
          <w:kern w:val="0"/>
          <w:sz w:val="20"/>
          <w:szCs w:val="20"/>
          <w:bdr w:val="none" w:sz="0" w:space="0" w:color="auto" w:frame="1"/>
          <w:lang w:eastAsia="en-IN"/>
          <w14:ligatures w14:val="none"/>
        </w:rPr>
        <w:t>}</w:t>
      </w:r>
    </w:p>
    <w:p w14:paraId="7ACD2625" w14:textId="77777777" w:rsidR="00CD100F" w:rsidRPr="00CD100F" w:rsidRDefault="00CD100F" w:rsidP="00CD100F">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41" w:tooltip="Short permalink to this answer" w:history="1">
        <w:r w:rsidRPr="00CD100F">
          <w:rPr>
            <w:rFonts w:ascii="inherit" w:eastAsia="Times New Roman" w:hAnsi="inherit" w:cs="Segoe UI"/>
            <w:color w:val="0000FF"/>
            <w:kern w:val="0"/>
            <w:sz w:val="20"/>
            <w:szCs w:val="20"/>
            <w:bdr w:val="none" w:sz="0" w:space="0" w:color="auto" w:frame="1"/>
            <w:lang w:eastAsia="en-IN"/>
            <w14:ligatures w14:val="none"/>
          </w:rPr>
          <w:t>Share</w:t>
        </w:r>
      </w:hyperlink>
    </w:p>
    <w:p w14:paraId="2B3D4783" w14:textId="77777777" w:rsidR="00CD100F" w:rsidRPr="00CD100F" w:rsidRDefault="00CD100F" w:rsidP="00CD100F">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42" w:history="1">
        <w:r w:rsidRPr="00CD100F">
          <w:rPr>
            <w:rFonts w:ascii="inherit" w:eastAsia="Times New Roman" w:hAnsi="inherit" w:cs="Segoe UI"/>
            <w:color w:val="0000FF"/>
            <w:kern w:val="0"/>
            <w:sz w:val="20"/>
            <w:szCs w:val="20"/>
            <w:bdr w:val="none" w:sz="0" w:space="0" w:color="auto" w:frame="1"/>
            <w:lang w:eastAsia="en-IN"/>
            <w14:ligatures w14:val="none"/>
          </w:rPr>
          <w:t>Improve this answer</w:t>
        </w:r>
      </w:hyperlink>
    </w:p>
    <w:p w14:paraId="68ED3FFC" w14:textId="77777777" w:rsidR="00CD100F" w:rsidRPr="00CD100F" w:rsidRDefault="00CD100F" w:rsidP="00CD100F">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lang w:eastAsia="en-IN"/>
          <w14:ligatures w14:val="none"/>
        </w:rPr>
        <w:lastRenderedPageBreak/>
        <w:t>Follow</w:t>
      </w:r>
    </w:p>
    <w:p w14:paraId="70BC86C1" w14:textId="77777777" w:rsidR="00CD100F" w:rsidRPr="00CD100F" w:rsidRDefault="00CD100F" w:rsidP="00CD100F">
      <w:pPr>
        <w:shd w:val="clear" w:color="auto" w:fill="FFFFFF"/>
        <w:spacing w:after="60" w:line="240" w:lineRule="auto"/>
        <w:textAlignment w:val="baseline"/>
        <w:rPr>
          <w:rFonts w:ascii="inherit" w:eastAsia="Times New Roman" w:hAnsi="inherit" w:cs="Segoe UI"/>
          <w:color w:val="0C0D0E"/>
          <w:kern w:val="0"/>
          <w:sz w:val="20"/>
          <w:szCs w:val="20"/>
          <w:lang w:eastAsia="en-IN"/>
          <w14:ligatures w14:val="none"/>
        </w:rPr>
      </w:pPr>
      <w:r w:rsidRPr="00CD100F">
        <w:rPr>
          <w:rFonts w:ascii="inherit" w:eastAsia="Times New Roman" w:hAnsi="inherit" w:cs="Segoe UI"/>
          <w:color w:val="0C0D0E"/>
          <w:kern w:val="0"/>
          <w:sz w:val="20"/>
          <w:szCs w:val="20"/>
          <w:lang w:eastAsia="en-IN"/>
          <w14:ligatures w14:val="none"/>
        </w:rPr>
        <w:t>answered </w:t>
      </w:r>
      <w:r w:rsidRPr="00CD100F">
        <w:rPr>
          <w:rFonts w:ascii="inherit" w:eastAsia="Times New Roman" w:hAnsi="inherit" w:cs="Segoe UI"/>
          <w:color w:val="0C0D0E"/>
          <w:kern w:val="0"/>
          <w:sz w:val="18"/>
          <w:szCs w:val="18"/>
          <w:bdr w:val="none" w:sz="0" w:space="0" w:color="auto" w:frame="1"/>
          <w:lang w:eastAsia="en-IN"/>
          <w14:ligatures w14:val="none"/>
        </w:rPr>
        <w:t>Feb 3, 2022 at 11:58</w:t>
      </w:r>
    </w:p>
    <w:p w14:paraId="12840CF4" w14:textId="77777777" w:rsidR="00ED0494" w:rsidRDefault="00ED0494"/>
    <w:p w14:paraId="4DEA4275" w14:textId="77777777" w:rsidR="00CD100F" w:rsidRDefault="00CD100F"/>
    <w:p w14:paraId="5590EB0E" w14:textId="77777777" w:rsidR="00CD100F" w:rsidRDefault="00CD100F"/>
    <w:p w14:paraId="7E0B0DB4" w14:textId="77777777" w:rsidR="00CD100F" w:rsidRDefault="00CD100F" w:rsidP="00CD100F">
      <w:pPr>
        <w:pStyle w:val="Heading1"/>
        <w:pBdr>
          <w:top w:val="single" w:sz="2" w:space="0" w:color="E5E7EB"/>
          <w:left w:val="single" w:sz="2" w:space="0" w:color="E5E7EB"/>
          <w:bottom w:val="single" w:sz="2" w:space="0" w:color="E5E7EB"/>
          <w:right w:val="single" w:sz="2" w:space="0" w:color="E5E7EB"/>
        </w:pBdr>
        <w:spacing w:before="0" w:beforeAutospacing="0" w:after="0" w:afterAutospacing="0"/>
      </w:pPr>
      <w:hyperlink r:id="rId43" w:history="1">
        <w:r>
          <w:rPr>
            <w:rStyle w:val="a"/>
            <w:color w:val="0000FF"/>
            <w:u w:val="single"/>
            <w:bdr w:val="single" w:sz="2" w:space="0" w:color="E5E7EB" w:frame="1"/>
          </w:rPr>
          <w:t>I</w:t>
        </w:r>
        <w:r>
          <w:rPr>
            <w:rStyle w:val="animate-pulse"/>
            <w:rFonts w:ascii="Segoe UI Emoji" w:hAnsi="Segoe UI Emoji" w:cs="Segoe UI Emoji"/>
            <w:color w:val="0000FF"/>
            <w:u w:val="single"/>
            <w:bdr w:val="single" w:sz="2" w:space="0" w:color="E5E7EB" w:frame="1"/>
          </w:rPr>
          <w:t>❤️</w:t>
        </w:r>
        <w:r>
          <w:rPr>
            <w:rStyle w:val="a"/>
            <w:color w:val="0000FF"/>
            <w:u w:val="single"/>
            <w:bdr w:val="single" w:sz="2" w:space="0" w:color="E5E7EB" w:frame="1"/>
          </w:rPr>
          <w:t>.NET</w:t>
        </w:r>
      </w:hyperlink>
    </w:p>
    <w:p w14:paraId="0919AFE6" w14:textId="77777777" w:rsidR="00CD100F" w:rsidRDefault="00CD100F" w:rsidP="00CD100F">
      <w:hyperlink r:id="rId44" w:tgtFrame="blank" w:history="1">
        <w:r>
          <w:rPr>
            <w:rStyle w:val="hidden"/>
            <w:color w:val="0000FF"/>
            <w:u w:val="single"/>
            <w:bdr w:val="single" w:sz="2" w:space="0" w:color="E5E7EB" w:frame="1"/>
          </w:rPr>
          <w:t>Starred 67</w:t>
        </w:r>
      </w:hyperlink>
    </w:p>
    <w:p w14:paraId="397DC79F" w14:textId="59D6D822" w:rsidR="00CD100F" w:rsidRDefault="00CD100F" w:rsidP="00CD100F">
      <w:hyperlink r:id="rId45" w:tgtFrame="_blank" w:history="1">
        <w:r>
          <w:rPr>
            <w:rStyle w:val="Hyperlink"/>
            <w:rFonts w:ascii="Segoe UI Emoji" w:hAnsi="Segoe UI Emoji" w:cs="Segoe UI Emoji"/>
            <w:bdr w:val="single" w:sz="2" w:space="0" w:color="E5E7EB" w:frame="1"/>
          </w:rPr>
          <w:t>👉🏼</w:t>
        </w:r>
        <w:r>
          <w:rPr>
            <w:rStyle w:val="Hyperlink"/>
            <w:bdr w:val="single" w:sz="2" w:space="0" w:color="E5E7EB" w:frame="1"/>
          </w:rPr>
          <w:t xml:space="preserve"> Click here to Join I </w:t>
        </w:r>
        <w:r>
          <w:rPr>
            <w:rStyle w:val="Hyperlink"/>
            <w:rFonts w:ascii="Segoe UI Emoji" w:hAnsi="Segoe UI Emoji" w:cs="Segoe UI Emoji"/>
            <w:bdr w:val="single" w:sz="2" w:space="0" w:color="E5E7EB" w:frame="1"/>
          </w:rPr>
          <w:t>❤️</w:t>
        </w:r>
        <w:r>
          <w:rPr>
            <w:rStyle w:val="Hyperlink"/>
            <w:bdr w:val="single" w:sz="2" w:space="0" w:color="E5E7EB" w:frame="1"/>
          </w:rPr>
          <w:t xml:space="preserve"> </w:t>
        </w:r>
        <w:proofErr w:type="gramStart"/>
        <w:r>
          <w:rPr>
            <w:rStyle w:val="Hyperlink"/>
            <w:bdr w:val="single" w:sz="2" w:space="0" w:color="E5E7EB" w:frame="1"/>
          </w:rPr>
          <w:t>.NET  WhatsApp</w:t>
        </w:r>
        <w:proofErr w:type="gramEnd"/>
        <w:r>
          <w:rPr>
            <w:rStyle w:val="Hyperlink"/>
            <w:bdr w:val="single" w:sz="2" w:space="0" w:color="E5E7EB" w:frame="1"/>
          </w:rPr>
          <w:t xml:space="preserve"> Channel to get </w:t>
        </w:r>
        <w:r>
          <w:rPr>
            <w:rStyle w:val="Hyperlink"/>
            <w:rFonts w:ascii="Segoe UI Emoji" w:hAnsi="Segoe UI Emoji" w:cs="Segoe UI Emoji"/>
            <w:bdr w:val="single" w:sz="2" w:space="0" w:color="E5E7EB" w:frame="1"/>
          </w:rPr>
          <w:t>🔔</w:t>
        </w:r>
        <w:r>
          <w:rPr>
            <w:rStyle w:val="Hyperlink"/>
            <w:bdr w:val="single" w:sz="2" w:space="0" w:color="E5E7EB" w:frame="1"/>
          </w:rPr>
          <w:t xml:space="preserve"> notified about new articles and other updates.</w:t>
        </w:r>
      </w:hyperlink>
      <w:r>
        <w:rPr>
          <w:noProof/>
        </w:rPr>
        <mc:AlternateContent>
          <mc:Choice Requires="wps">
            <w:drawing>
              <wp:inline distT="0" distB="0" distL="0" distR="0" wp14:anchorId="2483D3E8" wp14:editId="050CDF15">
                <wp:extent cx="304800" cy="304800"/>
                <wp:effectExtent l="0" t="0" r="0" b="0"/>
                <wp:docPr id="292795746" name="Rectangle 11" descr="Convert HTML to PDF Report in .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67F89" id="Rectangle 11" o:spid="_x0000_s1026" alt="Convert HTML to PDF Report in .N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5FFA07" w14:textId="77777777" w:rsidR="00CD100F" w:rsidRDefault="00CD100F" w:rsidP="00CD100F">
      <w:pPr>
        <w:pStyle w:val="Heading2"/>
        <w:pBdr>
          <w:top w:val="single" w:sz="2" w:space="0" w:color="E5E7EB"/>
          <w:left w:val="single" w:sz="2" w:space="0" w:color="E5E7EB"/>
          <w:bottom w:val="single" w:sz="2" w:space="0" w:color="E5E7EB"/>
          <w:right w:val="single" w:sz="2" w:space="0" w:color="E5E7EB"/>
        </w:pBdr>
      </w:pPr>
      <w:r>
        <w:t>Convert HTML to PDF Report in .NET</w:t>
      </w:r>
    </w:p>
    <w:p w14:paraId="62079B29" w14:textId="77777777" w:rsidR="00CD100F" w:rsidRDefault="00CD100F" w:rsidP="00CD100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pPr>
      <w:r>
        <w:t>Authors - </w:t>
      </w:r>
      <w:hyperlink r:id="rId46" w:history="1">
        <w:r>
          <w:rPr>
            <w:rStyle w:val="Hyperlink"/>
            <w:bdr w:val="single" w:sz="2" w:space="0" w:color="E5E7EB" w:frame="1"/>
          </w:rPr>
          <w:t>Abdul Rahman (Content Writer)</w:t>
        </w:r>
      </w:hyperlink>
      <w:r>
        <w:t>, </w:t>
      </w:r>
      <w:hyperlink r:id="rId47" w:history="1">
        <w:r>
          <w:rPr>
            <w:rStyle w:val="Hyperlink"/>
            <w:bdr w:val="single" w:sz="2" w:space="0" w:color="E5E7EB" w:frame="1"/>
          </w:rPr>
          <w:t>Regina Sharon (Graphic Designer)</w:t>
        </w:r>
      </w:hyperlink>
    </w:p>
    <w:p w14:paraId="58D84BB6" w14:textId="77777777" w:rsidR="00CD100F" w:rsidRDefault="00CD100F" w:rsidP="00CD100F">
      <w:r>
        <w:t>Last updated 8 months ago</w:t>
      </w:r>
    </w:p>
    <w:p w14:paraId="7CDD5A75" w14:textId="6F380ADC" w:rsidR="00CD100F" w:rsidRDefault="00CD100F" w:rsidP="00CD100F">
      <w:pPr>
        <w:rPr>
          <w:rStyle w:val="Hyperlink"/>
          <w:bdr w:val="single" w:sz="2" w:space="0" w:color="E5E7EB" w:frame="1"/>
        </w:rPr>
      </w:pPr>
      <w:r>
        <w:fldChar w:fldCharType="begin"/>
      </w:r>
      <w:r>
        <w:instrText>HYPERLINK "https://ilovedotnet.org/channels/report"</w:instrText>
      </w:r>
      <w:r>
        <w:fldChar w:fldCharType="separate"/>
      </w:r>
      <w:r>
        <w:rPr>
          <w:noProof/>
          <w:color w:val="0000FF"/>
          <w:bdr w:val="single" w:sz="2" w:space="0" w:color="E5E7EB" w:frame="1"/>
        </w:rPr>
        <mc:AlternateContent>
          <mc:Choice Requires="wps">
            <w:drawing>
              <wp:inline distT="0" distB="0" distL="0" distR="0" wp14:anchorId="706541AC" wp14:editId="1471DD00">
                <wp:extent cx="457200" cy="457200"/>
                <wp:effectExtent l="0" t="0" r="0" b="0"/>
                <wp:docPr id="317369792" name="Rectangle 10" descr="report">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EA40B" id="Rectangle 10" o:spid="_x0000_s1026" alt="report" href="https://ilovedotnet.org/channels/report"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" o:button="t" filled="f" stroked="f">
                <v:fill o:detectmouseclick="t"/>
                <o:lock v:ext="edit" aspectratio="t"/>
                <w10:anchorlock/>
              </v:rect>
            </w:pict>
          </mc:Fallback>
        </mc:AlternateContent>
      </w:r>
    </w:p>
    <w:p w14:paraId="52E4366F" w14:textId="77777777" w:rsidR="00CD100F" w:rsidRDefault="00CD100F" w:rsidP="00CD100F">
      <w:pPr>
        <w:pStyle w:val="Heading2"/>
        <w:pBdr>
          <w:top w:val="single" w:sz="2" w:space="0" w:color="E5E7EB"/>
          <w:left w:val="single" w:sz="2" w:space="0" w:color="E5E7EB"/>
          <w:bottom w:val="single" w:sz="2" w:space="0" w:color="E5E7EB"/>
          <w:right w:val="single" w:sz="2" w:space="0" w:color="E5E7EB"/>
        </w:pBdr>
        <w:spacing w:before="0" w:beforeAutospacing="0" w:after="0" w:afterAutospacing="0"/>
        <w:rPr>
          <w:b w:val="0"/>
          <w:bCs w:val="0"/>
          <w:caps/>
        </w:rPr>
      </w:pPr>
      <w:r>
        <w:rPr>
          <w:b w:val="0"/>
          <w:bCs w:val="0"/>
          <w:caps/>
          <w:color w:val="0000FF"/>
          <w:u w:val="single"/>
          <w:bdr w:val="single" w:sz="2" w:space="0" w:color="E5E7EB" w:frame="1"/>
        </w:rPr>
        <w:t>REPORT</w:t>
      </w:r>
    </w:p>
    <w:p w14:paraId="18092AF3" w14:textId="77777777" w:rsidR="00CD100F" w:rsidRDefault="00CD100F" w:rsidP="00CD100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color w:val="0000FF"/>
          <w:u w:val="single"/>
          <w:bdr w:val="single" w:sz="2" w:space="0" w:color="E5E7EB" w:frame="1"/>
        </w:rPr>
      </w:pPr>
      <w:r>
        <w:rPr>
          <w:color w:val="0000FF"/>
          <w:u w:val="single"/>
          <w:bdr w:val="single" w:sz="2" w:space="0" w:color="E5E7EB" w:frame="1"/>
        </w:rPr>
        <w:t>3 Articles</w:t>
      </w:r>
    </w:p>
    <w:p w14:paraId="32C171F6" w14:textId="77777777" w:rsidR="00CD100F" w:rsidRDefault="00CD100F" w:rsidP="00CD100F">
      <w:r>
        <w:fldChar w:fldCharType="end"/>
      </w:r>
      <w:hyperlink r:id="rId49" w:tgtFrame="_blank" w:history="1">
        <w:r>
          <w:rPr>
            <w:rStyle w:val="Hyperlink"/>
            <w:b/>
            <w:bCs/>
            <w:caps/>
            <w:bdr w:val="single" w:sz="2" w:space="0" w:color="E5E7EB" w:frame="1"/>
          </w:rPr>
          <w:t>IMPROVE</w:t>
        </w:r>
      </w:hyperlink>
    </w:p>
    <w:p w14:paraId="423DC15C" w14:textId="77777777" w:rsidR="00CD100F" w:rsidRDefault="00CD100F" w:rsidP="00CD100F">
      <w:r>
        <w:pict w14:anchorId="77954DE1">
          <v:rect id="_x0000_i1036" style="width:0;height:0" o:hralign="center" o:hrstd="t" o:hr="t" fillcolor="#a0a0a0" stroked="f"/>
        </w:pict>
      </w:r>
    </w:p>
    <w:p w14:paraId="562FBBD7" w14:textId="77777777" w:rsidR="00CD100F" w:rsidRDefault="00CD100F" w:rsidP="00CD100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pPr>
      <w:r>
        <w:t>In this article, let's learn about how to do </w:t>
      </w:r>
      <w:r>
        <w:rPr>
          <w:rStyle w:val="HTMLCode"/>
          <w:rFonts w:ascii="Consolas" w:hAnsi="Consolas"/>
          <w:bdr w:val="single" w:sz="2" w:space="0" w:color="E5E7EB" w:frame="1"/>
        </w:rPr>
        <w:t>Convert HTML to PDF</w:t>
      </w:r>
      <w:r>
        <w:t> in .NET.</w:t>
      </w:r>
    </w:p>
    <w:p w14:paraId="004603A5" w14:textId="77777777" w:rsidR="00CD100F" w:rsidRDefault="00CD100F" w:rsidP="00CD100F">
      <w:pPr>
        <w:pStyle w:val="Heading3"/>
        <w:pBdr>
          <w:top w:val="single" w:sz="2" w:space="0" w:color="E5E7EB"/>
          <w:left w:val="single" w:sz="2" w:space="0" w:color="E5E7EB"/>
          <w:bottom w:val="single" w:sz="2" w:space="0" w:color="E5E7EB"/>
          <w:right w:val="single" w:sz="2" w:space="0" w:color="E5E7EB"/>
        </w:pBdr>
      </w:pPr>
      <w:r>
        <w:t>Table of Contents</w:t>
      </w:r>
    </w:p>
    <w:p w14:paraId="190690EF" w14:textId="77777777" w:rsidR="00CD100F" w:rsidRDefault="00CD100F" w:rsidP="00CD100F">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hyperlink r:id="rId50" w:anchor="introduction" w:history="1">
        <w:r>
          <w:rPr>
            <w:rStyle w:val="Hyperlink"/>
            <w:bdr w:val="single" w:sz="2" w:space="0" w:color="E5E7EB" w:frame="1"/>
          </w:rPr>
          <w:t>Introduction</w:t>
        </w:r>
      </w:hyperlink>
    </w:p>
    <w:p w14:paraId="2BF2D8F3" w14:textId="77777777" w:rsidR="00CD100F" w:rsidRDefault="00CD100F" w:rsidP="00CD100F">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hyperlink r:id="rId51" w:anchor="why-html-to-pdf" w:history="1">
        <w:r>
          <w:rPr>
            <w:rStyle w:val="Hyperlink"/>
            <w:bdr w:val="single" w:sz="2" w:space="0" w:color="E5E7EB" w:frame="1"/>
          </w:rPr>
          <w:t xml:space="preserve">Why HTML to </w:t>
        </w:r>
        <w:proofErr w:type="gramStart"/>
        <w:r>
          <w:rPr>
            <w:rStyle w:val="Hyperlink"/>
            <w:bdr w:val="single" w:sz="2" w:space="0" w:color="E5E7EB" w:frame="1"/>
          </w:rPr>
          <w:t>PDF ?</w:t>
        </w:r>
        <w:proofErr w:type="gramEnd"/>
      </w:hyperlink>
    </w:p>
    <w:p w14:paraId="1E79A5FF" w14:textId="77777777" w:rsidR="00CD100F" w:rsidRDefault="00CD100F" w:rsidP="00CD100F">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hyperlink r:id="rId52" w:anchor="using-wkhtmltopdf" w:history="1">
        <w:r>
          <w:rPr>
            <w:rStyle w:val="Hyperlink"/>
            <w:bdr w:val="single" w:sz="2" w:space="0" w:color="E5E7EB" w:frame="1"/>
          </w:rPr>
          <w:t>Using </w:t>
        </w:r>
        <w:proofErr w:type="spellStart"/>
        <w:r>
          <w:rPr>
            <w:rStyle w:val="HTMLCode"/>
            <w:rFonts w:ascii="Consolas" w:eastAsiaTheme="minorHAnsi" w:hAnsi="Consolas"/>
            <w:color w:val="0000FF"/>
            <w:sz w:val="24"/>
            <w:szCs w:val="24"/>
            <w:u w:val="single"/>
            <w:bdr w:val="single" w:sz="2" w:space="0" w:color="E5E7EB" w:frame="1"/>
          </w:rPr>
          <w:t>wkhtmltopdf</w:t>
        </w:r>
        <w:proofErr w:type="spellEnd"/>
      </w:hyperlink>
    </w:p>
    <w:p w14:paraId="3BE1EAC6" w14:textId="77777777" w:rsidR="00CD100F" w:rsidRDefault="00CD100F" w:rsidP="00CD100F">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hyperlink r:id="rId53" w:anchor="using-chrome-headless" w:history="1">
        <w:r>
          <w:rPr>
            <w:rStyle w:val="Hyperlink"/>
            <w:bdr w:val="single" w:sz="2" w:space="0" w:color="E5E7EB" w:frame="1"/>
          </w:rPr>
          <w:t>Using </w:t>
        </w:r>
        <w:r>
          <w:rPr>
            <w:rStyle w:val="HTMLCode"/>
            <w:rFonts w:ascii="Consolas" w:eastAsiaTheme="minorHAnsi" w:hAnsi="Consolas"/>
            <w:color w:val="0000FF"/>
            <w:sz w:val="24"/>
            <w:szCs w:val="24"/>
            <w:u w:val="single"/>
            <w:bdr w:val="single" w:sz="2" w:space="0" w:color="E5E7EB" w:frame="1"/>
          </w:rPr>
          <w:t>Chrome Headless</w:t>
        </w:r>
      </w:hyperlink>
    </w:p>
    <w:p w14:paraId="64F87E2D" w14:textId="77777777" w:rsidR="00CD100F" w:rsidRDefault="00CD100F" w:rsidP="00CD100F">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hyperlink r:id="rId54" w:anchor="using-selenium-web-driver" w:history="1">
        <w:r>
          <w:rPr>
            <w:rStyle w:val="Hyperlink"/>
            <w:bdr w:val="single" w:sz="2" w:space="0" w:color="E5E7EB" w:frame="1"/>
          </w:rPr>
          <w:t>Using </w:t>
        </w:r>
        <w:r>
          <w:rPr>
            <w:rStyle w:val="HTMLCode"/>
            <w:rFonts w:ascii="Consolas" w:eastAsiaTheme="minorHAnsi" w:hAnsi="Consolas"/>
            <w:color w:val="0000FF"/>
            <w:sz w:val="24"/>
            <w:szCs w:val="24"/>
            <w:u w:val="single"/>
            <w:bdr w:val="single" w:sz="2" w:space="0" w:color="E5E7EB" w:frame="1"/>
          </w:rPr>
          <w:t xml:space="preserve">Selenium </w:t>
        </w:r>
        <w:proofErr w:type="spellStart"/>
        <w:r>
          <w:rPr>
            <w:rStyle w:val="HTMLCode"/>
            <w:rFonts w:ascii="Consolas" w:eastAsiaTheme="minorHAnsi" w:hAnsi="Consolas"/>
            <w:color w:val="0000FF"/>
            <w:sz w:val="24"/>
            <w:szCs w:val="24"/>
            <w:u w:val="single"/>
            <w:bdr w:val="single" w:sz="2" w:space="0" w:color="E5E7EB" w:frame="1"/>
          </w:rPr>
          <w:t>Webdriver</w:t>
        </w:r>
        <w:proofErr w:type="spellEnd"/>
      </w:hyperlink>
    </w:p>
    <w:p w14:paraId="2C0D72CB" w14:textId="77777777" w:rsidR="00CD100F" w:rsidRDefault="00CD100F" w:rsidP="00CD100F">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hyperlink r:id="rId55" w:anchor="using-window-print" w:history="1">
        <w:r>
          <w:rPr>
            <w:rStyle w:val="Hyperlink"/>
            <w:bdr w:val="single" w:sz="2" w:space="0" w:color="E5E7EB" w:frame="1"/>
          </w:rPr>
          <w:t>Using </w:t>
        </w:r>
        <w:proofErr w:type="spellStart"/>
        <w:r>
          <w:rPr>
            <w:rStyle w:val="HTMLCode"/>
            <w:rFonts w:ascii="Consolas" w:eastAsiaTheme="minorHAnsi" w:hAnsi="Consolas"/>
            <w:color w:val="0000FF"/>
            <w:sz w:val="24"/>
            <w:szCs w:val="24"/>
            <w:u w:val="single"/>
            <w:bdr w:val="single" w:sz="2" w:space="0" w:color="E5E7EB" w:frame="1"/>
          </w:rPr>
          <w:t>window.</w:t>
        </w:r>
        <w:proofErr w:type="gramStart"/>
        <w:r>
          <w:rPr>
            <w:rStyle w:val="HTMLCode"/>
            <w:rFonts w:ascii="Consolas" w:eastAsiaTheme="minorHAnsi" w:hAnsi="Consolas"/>
            <w:color w:val="0000FF"/>
            <w:sz w:val="24"/>
            <w:szCs w:val="24"/>
            <w:u w:val="single"/>
            <w:bdr w:val="single" w:sz="2" w:space="0" w:color="E5E7EB" w:frame="1"/>
          </w:rPr>
          <w:t>print</w:t>
        </w:r>
        <w:proofErr w:type="spellEnd"/>
        <w:r>
          <w:rPr>
            <w:rStyle w:val="HTMLCode"/>
            <w:rFonts w:ascii="Consolas" w:eastAsiaTheme="minorHAnsi" w:hAnsi="Consolas"/>
            <w:color w:val="0000FF"/>
            <w:sz w:val="24"/>
            <w:szCs w:val="24"/>
            <w:u w:val="single"/>
            <w:bdr w:val="single" w:sz="2" w:space="0" w:color="E5E7EB" w:frame="1"/>
          </w:rPr>
          <w:t>(</w:t>
        </w:r>
        <w:proofErr w:type="gramEnd"/>
        <w:r>
          <w:rPr>
            <w:rStyle w:val="HTMLCode"/>
            <w:rFonts w:ascii="Consolas" w:eastAsiaTheme="minorHAnsi" w:hAnsi="Consolas"/>
            <w:color w:val="0000FF"/>
            <w:sz w:val="24"/>
            <w:szCs w:val="24"/>
            <w:u w:val="single"/>
            <w:bdr w:val="single" w:sz="2" w:space="0" w:color="E5E7EB" w:frame="1"/>
          </w:rPr>
          <w:t>)</w:t>
        </w:r>
      </w:hyperlink>
    </w:p>
    <w:p w14:paraId="1AF9A58C" w14:textId="77777777" w:rsidR="00CD100F" w:rsidRDefault="00CD100F" w:rsidP="00CD100F">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hyperlink r:id="rId56" w:anchor="summary" w:history="1">
        <w:r>
          <w:rPr>
            <w:rStyle w:val="Hyperlink"/>
            <w:bdr w:val="single" w:sz="2" w:space="0" w:color="E5E7EB" w:frame="1"/>
          </w:rPr>
          <w:t>Summary</w:t>
        </w:r>
      </w:hyperlink>
    </w:p>
    <w:p w14:paraId="7650B07E" w14:textId="77777777" w:rsidR="00CD100F" w:rsidRDefault="00CD100F" w:rsidP="00CD100F">
      <w:pPr>
        <w:pStyle w:val="Heading3"/>
        <w:pBdr>
          <w:top w:val="single" w:sz="2" w:space="0" w:color="E5E7EB"/>
          <w:left w:val="single" w:sz="2" w:space="0" w:color="E5E7EB"/>
          <w:bottom w:val="single" w:sz="2" w:space="0" w:color="E5E7EB"/>
          <w:right w:val="single" w:sz="2" w:space="0" w:color="E5E7EB"/>
        </w:pBdr>
      </w:pPr>
      <w:r>
        <w:t>Introduction</w:t>
      </w:r>
    </w:p>
    <w:p w14:paraId="108FBA4D" w14:textId="77777777" w:rsidR="00CD100F" w:rsidRDefault="00CD100F" w:rsidP="00CD100F">
      <w:pPr>
        <w:pStyle w:val="NormalWeb"/>
        <w:pBdr>
          <w:top w:val="single" w:sz="2" w:space="0" w:color="E5E7EB"/>
          <w:left w:val="single" w:sz="2" w:space="0" w:color="E5E7EB"/>
          <w:bottom w:val="single" w:sz="2" w:space="0" w:color="E5E7EB"/>
          <w:right w:val="single" w:sz="2" w:space="0" w:color="E5E7EB"/>
        </w:pBdr>
      </w:pPr>
      <w:r>
        <w:t>Converting </w:t>
      </w:r>
      <w:r>
        <w:rPr>
          <w:rStyle w:val="HTMLCode"/>
          <w:rFonts w:ascii="Consolas" w:hAnsi="Consolas"/>
          <w:bdr w:val="single" w:sz="2" w:space="0" w:color="E5E7EB" w:frame="1"/>
        </w:rPr>
        <w:t>HTML</w:t>
      </w:r>
      <w:r>
        <w:t> to </w:t>
      </w:r>
      <w:r>
        <w:rPr>
          <w:rStyle w:val="HTMLCode"/>
          <w:rFonts w:ascii="Consolas" w:hAnsi="Consolas"/>
          <w:bdr w:val="single" w:sz="2" w:space="0" w:color="E5E7EB" w:frame="1"/>
        </w:rPr>
        <w:t>PDF</w:t>
      </w:r>
      <w:r>
        <w:t> is a common requirement in many software applications. The need arises to create PDF versions of HTML documents for archiving or printing purposes, or to generate reports, invoices, and other types of documents. In this article, we will explore different approaches to convert HTML to PDF using .NET.</w:t>
      </w:r>
    </w:p>
    <w:p w14:paraId="74EADE6E" w14:textId="77777777" w:rsidR="00CD100F" w:rsidRDefault="00CD100F" w:rsidP="00CD100F">
      <w:pPr>
        <w:pStyle w:val="Heading3"/>
        <w:pBdr>
          <w:top w:val="single" w:sz="2" w:space="0" w:color="E5E7EB"/>
          <w:left w:val="single" w:sz="2" w:space="0" w:color="E5E7EB"/>
          <w:bottom w:val="single" w:sz="2" w:space="0" w:color="E5E7EB"/>
          <w:right w:val="single" w:sz="2" w:space="0" w:color="E5E7EB"/>
        </w:pBdr>
      </w:pPr>
      <w:r>
        <w:lastRenderedPageBreak/>
        <w:t xml:space="preserve">Why HTML to </w:t>
      </w:r>
      <w:proofErr w:type="gramStart"/>
      <w:r>
        <w:t>PDF ?</w:t>
      </w:r>
      <w:proofErr w:type="gramEnd"/>
    </w:p>
    <w:p w14:paraId="71642695" w14:textId="77777777" w:rsidR="00CD100F" w:rsidRDefault="00CD100F" w:rsidP="00CD100F">
      <w:pPr>
        <w:pStyle w:val="NormalWeb"/>
        <w:pBdr>
          <w:top w:val="single" w:sz="2" w:space="0" w:color="E5E7EB"/>
          <w:left w:val="single" w:sz="2" w:space="0" w:color="E5E7EB"/>
          <w:bottom w:val="single" w:sz="2" w:space="0" w:color="E5E7EB"/>
          <w:right w:val="single" w:sz="2" w:space="0" w:color="E5E7EB"/>
        </w:pBdr>
      </w:pPr>
      <w:r>
        <w:t>HTML is a markup language that is designed to be displayed in web browsers. However, it is not designed to be printed or saved as a document. Converting HTML to PDF allows you to preserve the original layout, formatting, and graphics of the HTML document, as well as to add features such as headers, footers, and page numbers. HTML5 combined with CSS3 gives the most powerful and flexible and dynamic layout that can used easily converted to PDF using print media query.</w:t>
      </w:r>
    </w:p>
    <w:p w14:paraId="2A290F73" w14:textId="77777777" w:rsidR="00CD100F" w:rsidRDefault="00CD100F" w:rsidP="00CD100F">
      <w:pPr>
        <w:pStyle w:val="Heading3"/>
        <w:pBdr>
          <w:top w:val="single" w:sz="2" w:space="0" w:color="E5E7EB"/>
          <w:left w:val="single" w:sz="2" w:space="0" w:color="E5E7EB"/>
          <w:bottom w:val="single" w:sz="2" w:space="0" w:color="E5E7EB"/>
          <w:right w:val="single" w:sz="2" w:space="0" w:color="E5E7EB"/>
        </w:pBdr>
      </w:pPr>
      <w:r>
        <w:t>Using </w:t>
      </w:r>
      <w:proofErr w:type="spellStart"/>
      <w:r>
        <w:rPr>
          <w:rStyle w:val="HTMLCode"/>
          <w:rFonts w:ascii="Consolas" w:eastAsiaTheme="majorEastAsia" w:hAnsi="Consolas"/>
          <w:sz w:val="27"/>
          <w:szCs w:val="27"/>
          <w:bdr w:val="single" w:sz="2" w:space="0" w:color="E5E7EB" w:frame="1"/>
        </w:rPr>
        <w:t>wkhtmltopdf</w:t>
      </w:r>
      <w:proofErr w:type="spellEnd"/>
    </w:p>
    <w:p w14:paraId="04428938" w14:textId="77777777" w:rsidR="00CD100F" w:rsidRDefault="00CD100F" w:rsidP="00CD100F">
      <w:pPr>
        <w:pStyle w:val="NormalWeb"/>
        <w:pBdr>
          <w:top w:val="single" w:sz="2" w:space="0" w:color="E5E7EB"/>
          <w:left w:val="single" w:sz="2" w:space="0" w:color="E5E7EB"/>
          <w:bottom w:val="single" w:sz="2" w:space="0" w:color="E5E7EB"/>
          <w:right w:val="single" w:sz="2" w:space="0" w:color="E5E7EB"/>
        </w:pBdr>
      </w:pPr>
      <w:proofErr w:type="spellStart"/>
      <w:r>
        <w:rPr>
          <w:rStyle w:val="HTMLCode"/>
          <w:rFonts w:ascii="Consolas" w:hAnsi="Consolas"/>
          <w:bdr w:val="single" w:sz="2" w:space="0" w:color="E5E7EB" w:frame="1"/>
        </w:rPr>
        <w:t>wkhtmltopdf</w:t>
      </w:r>
      <w:proofErr w:type="spellEnd"/>
      <w:r>
        <w:t xml:space="preserve"> is a command-line tool that converts HTML to PDF using the </w:t>
      </w:r>
      <w:proofErr w:type="spellStart"/>
      <w:r>
        <w:t>WebKit</w:t>
      </w:r>
      <w:proofErr w:type="spellEnd"/>
      <w:r>
        <w:t xml:space="preserve"> rendering engine. To use </w:t>
      </w:r>
      <w:proofErr w:type="spellStart"/>
      <w:r>
        <w:t>wkhtmltopdf</w:t>
      </w:r>
      <w:proofErr w:type="spellEnd"/>
      <w:r>
        <w:t xml:space="preserve"> in .NET,</w:t>
      </w:r>
    </w:p>
    <w:p w14:paraId="0796E60A" w14:textId="77777777" w:rsidR="00CD100F" w:rsidRDefault="00CD100F" w:rsidP="00CD100F">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Download and install </w:t>
      </w:r>
      <w:proofErr w:type="spellStart"/>
      <w:r>
        <w:rPr>
          <w:rStyle w:val="HTMLCode"/>
          <w:rFonts w:ascii="Consolas" w:eastAsiaTheme="minorHAnsi" w:hAnsi="Consolas"/>
          <w:sz w:val="24"/>
          <w:szCs w:val="24"/>
          <w:bdr w:val="single" w:sz="2" w:space="0" w:color="E5E7EB" w:frame="1"/>
        </w:rPr>
        <w:t>wkhtmltopdf</w:t>
      </w:r>
      <w:proofErr w:type="spellEnd"/>
      <w:r>
        <w:t> latest version from </w:t>
      </w:r>
      <w:hyperlink r:id="rId57" w:tgtFrame="_blank" w:history="1">
        <w:r>
          <w:rPr>
            <w:rStyle w:val="Hyperlink"/>
            <w:bdr w:val="single" w:sz="2" w:space="0" w:color="E5E7EB" w:frame="1"/>
          </w:rPr>
          <w:t>here</w:t>
        </w:r>
      </w:hyperlink>
      <w:r>
        <w:t>.</w:t>
      </w:r>
    </w:p>
    <w:p w14:paraId="4303C60E" w14:textId="77777777" w:rsidR="00CD100F" w:rsidRDefault="00CD100F" w:rsidP="00CD100F">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Use the below code.</w:t>
      </w:r>
    </w:p>
    <w:p w14:paraId="02D1D850" w14:textId="77777777" w:rsidR="00CD100F" w:rsidRDefault="00CD100F" w:rsidP="00CD100F">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And call the method as </w:t>
      </w:r>
      <w:proofErr w:type="spellStart"/>
      <w:proofErr w:type="gramStart"/>
      <w:r>
        <w:rPr>
          <w:rStyle w:val="HTMLCode"/>
          <w:rFonts w:ascii="Consolas" w:eastAsiaTheme="minorHAnsi" w:hAnsi="Consolas"/>
          <w:sz w:val="24"/>
          <w:szCs w:val="24"/>
          <w:bdr w:val="single" w:sz="2" w:space="0" w:color="E5E7EB" w:frame="1"/>
        </w:rPr>
        <w:t>HtmlToPdf</w:t>
      </w:r>
      <w:proofErr w:type="spellEnd"/>
      <w:r>
        <w:rPr>
          <w:rStyle w:val="HTMLCode"/>
          <w:rFonts w:ascii="Consolas" w:eastAsiaTheme="minorHAnsi" w:hAnsi="Consolas"/>
          <w:sz w:val="24"/>
          <w:szCs w:val="24"/>
          <w:bdr w:val="single" w:sz="2" w:space="0" w:color="E5E7EB" w:frame="1"/>
        </w:rPr>
        <w:t>(</w:t>
      </w:r>
      <w:proofErr w:type="gramEnd"/>
      <w:r>
        <w:rPr>
          <w:rStyle w:val="HTMLCode"/>
          <w:rFonts w:ascii="Consolas" w:eastAsiaTheme="minorHAnsi" w:hAnsi="Consolas"/>
          <w:sz w:val="24"/>
          <w:szCs w:val="24"/>
          <w:bdr w:val="single" w:sz="2" w:space="0" w:color="E5E7EB" w:frame="1"/>
        </w:rPr>
        <w:t>"test", new string[] { "https://www.google.com" }, new string[] { "-s A5" });</w:t>
      </w:r>
    </w:p>
    <w:p w14:paraId="476424A4" w14:textId="77777777" w:rsidR="00CD100F" w:rsidRDefault="00CD100F" w:rsidP="00CD100F">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 xml:space="preserve">If you need to convert HTML string to PDF, the tweak the above method and replace the Arguments to Process </w:t>
      </w:r>
      <w:proofErr w:type="spellStart"/>
      <w:r>
        <w:t>StartInfo</w:t>
      </w:r>
      <w:proofErr w:type="spellEnd"/>
      <w:r>
        <w:t xml:space="preserve"> as </w:t>
      </w:r>
      <w:r>
        <w:rPr>
          <w:rStyle w:val="HTMLCode"/>
          <w:rFonts w:ascii="Consolas" w:eastAsiaTheme="minorHAnsi" w:hAnsi="Consolas"/>
          <w:sz w:val="24"/>
          <w:szCs w:val="24"/>
          <w:bdr w:val="single" w:sz="2" w:space="0" w:color="E5E7EB" w:frame="1"/>
        </w:rPr>
        <w:t>$@"/C echo | set /p=""{</w:t>
      </w:r>
      <w:proofErr w:type="spellStart"/>
      <w:r>
        <w:rPr>
          <w:rStyle w:val="HTMLCode"/>
          <w:rFonts w:ascii="Consolas" w:eastAsiaTheme="minorHAnsi" w:hAnsi="Consolas"/>
          <w:sz w:val="24"/>
          <w:szCs w:val="24"/>
          <w:bdr w:val="single" w:sz="2" w:space="0" w:color="E5E7EB" w:frame="1"/>
        </w:rPr>
        <w:t>htmlText</w:t>
      </w:r>
      <w:proofErr w:type="spellEnd"/>
      <w:r>
        <w:rPr>
          <w:rStyle w:val="HTMLCode"/>
          <w:rFonts w:ascii="Consolas" w:eastAsiaTheme="minorHAnsi" w:hAnsi="Consolas"/>
          <w:sz w:val="24"/>
          <w:szCs w:val="24"/>
          <w:bdr w:val="single" w:sz="2" w:space="0" w:color="E5E7EB" w:frame="1"/>
        </w:rPr>
        <w:t>}"" | ""{</w:t>
      </w:r>
      <w:proofErr w:type="spellStart"/>
      <w:r>
        <w:rPr>
          <w:rStyle w:val="HTMLCode"/>
          <w:rFonts w:ascii="Consolas" w:eastAsiaTheme="minorHAnsi" w:hAnsi="Consolas"/>
          <w:sz w:val="24"/>
          <w:szCs w:val="24"/>
          <w:bdr w:val="single" w:sz="2" w:space="0" w:color="E5E7EB" w:frame="1"/>
        </w:rPr>
        <w:t>pdfHtmlToPdfExePath</w:t>
      </w:r>
      <w:proofErr w:type="spellEnd"/>
      <w:r>
        <w:rPr>
          <w:rStyle w:val="HTMLCode"/>
          <w:rFonts w:ascii="Consolas" w:eastAsiaTheme="minorHAnsi" w:hAnsi="Consolas"/>
          <w:sz w:val="24"/>
          <w:szCs w:val="24"/>
          <w:bdr w:val="single" w:sz="2" w:space="0" w:color="E5E7EB" w:frame="1"/>
        </w:rPr>
        <w:t>}"" {((options == null</w:t>
      </w:r>
      <w:proofErr w:type="gramStart"/>
      <w:r>
        <w:rPr>
          <w:rStyle w:val="HTMLCode"/>
          <w:rFonts w:ascii="Consolas" w:eastAsiaTheme="minorHAnsi" w:hAnsi="Consolas"/>
          <w:sz w:val="24"/>
          <w:szCs w:val="24"/>
          <w:bdr w:val="single" w:sz="2" w:space="0" w:color="E5E7EB" w:frame="1"/>
        </w:rPr>
        <w:t>) ?</w:t>
      </w:r>
      <w:proofErr w:type="gramEnd"/>
      <w:r>
        <w:rPr>
          <w:rStyle w:val="HTMLCode"/>
          <w:rFonts w:ascii="Consolas" w:eastAsiaTheme="minorHAnsi" w:hAnsi="Consolas"/>
          <w:sz w:val="24"/>
          <w:szCs w:val="24"/>
          <w:bdr w:val="single" w:sz="2" w:space="0" w:color="E5E7EB" w:frame="1"/>
        </w:rPr>
        <w:t xml:space="preserve"> "</w:t>
      </w:r>
      <w:proofErr w:type="gramStart"/>
      <w:r>
        <w:rPr>
          <w:rStyle w:val="HTMLCode"/>
          <w:rFonts w:ascii="Consolas" w:eastAsiaTheme="minorHAnsi" w:hAnsi="Consolas"/>
          <w:sz w:val="24"/>
          <w:szCs w:val="24"/>
          <w:bdr w:val="single" w:sz="2" w:space="0" w:color="E5E7EB" w:frame="1"/>
        </w:rPr>
        <w:t>" :</w:t>
      </w:r>
      <w:proofErr w:type="gramEnd"/>
      <w:r>
        <w:rPr>
          <w:rStyle w:val="HTMLCode"/>
          <w:rFonts w:ascii="Consolas" w:eastAsiaTheme="minorHAnsi" w:hAnsi="Consolas"/>
          <w:sz w:val="24"/>
          <w:szCs w:val="24"/>
          <w:bdr w:val="single" w:sz="2" w:space="0" w:color="E5E7EB" w:frame="1"/>
        </w:rPr>
        <w:t xml:space="preserve"> </w:t>
      </w:r>
      <w:proofErr w:type="spellStart"/>
      <w:r>
        <w:rPr>
          <w:rStyle w:val="HTMLCode"/>
          <w:rFonts w:ascii="Consolas" w:eastAsiaTheme="minorHAnsi" w:hAnsi="Consolas"/>
          <w:sz w:val="24"/>
          <w:szCs w:val="24"/>
          <w:bdr w:val="single" w:sz="2" w:space="0" w:color="E5E7EB" w:frame="1"/>
        </w:rPr>
        <w:t>string.Join</w:t>
      </w:r>
      <w:proofErr w:type="spellEnd"/>
      <w:r>
        <w:rPr>
          <w:rStyle w:val="HTMLCode"/>
          <w:rFonts w:ascii="Consolas" w:eastAsiaTheme="minorHAnsi" w:hAnsi="Consolas"/>
          <w:sz w:val="24"/>
          <w:szCs w:val="24"/>
          <w:bdr w:val="single" w:sz="2" w:space="0" w:color="E5E7EB" w:frame="1"/>
        </w:rPr>
        <w:t>(" ", options))} - ""C:\Users\xxxx\Desktop\{outputFilename}""";</w:t>
      </w:r>
    </w:p>
    <w:p w14:paraId="67DE8E88" w14:textId="77777777" w:rsidR="00CD100F" w:rsidRDefault="00CD100F" w:rsidP="00CD100F">
      <w:pPr>
        <w:pStyle w:val="Heading4"/>
        <w:pBdr>
          <w:top w:val="single" w:sz="2" w:space="0" w:color="E5E7EB"/>
          <w:left w:val="single" w:sz="2" w:space="0" w:color="E5E7EB"/>
          <w:bottom w:val="single" w:sz="2" w:space="0" w:color="E5E7EB"/>
          <w:right w:val="single" w:sz="2" w:space="0" w:color="E5E7EB"/>
        </w:pBdr>
        <w:spacing w:before="0"/>
      </w:pPr>
      <w:r>
        <w:t xml:space="preserve">Code Sample - Convert HTML to PDF using </w:t>
      </w:r>
      <w:proofErr w:type="spellStart"/>
      <w:r>
        <w:t>wkhtmltopdf</w:t>
      </w:r>
      <w:proofErr w:type="spellEnd"/>
    </w:p>
    <w:p w14:paraId="600ED7EA" w14:textId="77777777" w:rsidR="00CD100F" w:rsidRDefault="00CD100F" w:rsidP="00CD100F">
      <w:pPr>
        <w:pStyle w:val="Heading4"/>
        <w:pBdr>
          <w:top w:val="single" w:sz="2" w:space="0" w:color="E5E7EB"/>
          <w:left w:val="single" w:sz="2" w:space="0" w:color="E5E7EB"/>
          <w:bottom w:val="single" w:sz="2" w:space="0" w:color="E5E7EB"/>
          <w:right w:val="single" w:sz="2" w:space="0" w:color="E5E7EB"/>
        </w:pBdr>
      </w:pPr>
      <w:r>
        <w:t>Drawbacks using </w:t>
      </w:r>
      <w:proofErr w:type="spellStart"/>
      <w:r>
        <w:rPr>
          <w:rStyle w:val="HTMLCode"/>
          <w:rFonts w:ascii="Consolas" w:eastAsiaTheme="majorEastAsia" w:hAnsi="Consolas"/>
          <w:sz w:val="24"/>
          <w:szCs w:val="24"/>
          <w:bdr w:val="single" w:sz="2" w:space="0" w:color="E5E7EB" w:frame="1"/>
        </w:rPr>
        <w:t>wkhtmltopdf</w:t>
      </w:r>
      <w:proofErr w:type="spellEnd"/>
    </w:p>
    <w:p w14:paraId="347E040D" w14:textId="77777777" w:rsidR="00CD100F" w:rsidRDefault="00CD100F" w:rsidP="00CD100F">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The latest build of </w:t>
      </w:r>
      <w:proofErr w:type="spellStart"/>
      <w:r>
        <w:rPr>
          <w:rStyle w:val="HTMLCode"/>
          <w:rFonts w:ascii="Consolas" w:eastAsiaTheme="minorHAnsi" w:hAnsi="Consolas"/>
          <w:sz w:val="24"/>
          <w:szCs w:val="24"/>
          <w:bdr w:val="single" w:sz="2" w:space="0" w:color="E5E7EB" w:frame="1"/>
        </w:rPr>
        <w:t>wkhtmltopdf</w:t>
      </w:r>
      <w:proofErr w:type="spellEnd"/>
      <w:r>
        <w:t> as of writing this article does not support latest HTML5 and CSS3. Hence if you try to export any html that as CSS GRID then the output will not be as expected.</w:t>
      </w:r>
    </w:p>
    <w:p w14:paraId="616E2A9B" w14:textId="77777777" w:rsidR="00CD100F" w:rsidRDefault="00CD100F" w:rsidP="00CD100F">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You need to handle concurrency issues.</w:t>
      </w:r>
    </w:p>
    <w:p w14:paraId="5A656BE0" w14:textId="77777777" w:rsidR="00CD100F" w:rsidRDefault="00CD100F" w:rsidP="00CD100F">
      <w:pPr>
        <w:pStyle w:val="Heading3"/>
        <w:pBdr>
          <w:top w:val="single" w:sz="2" w:space="0" w:color="E5E7EB"/>
          <w:left w:val="single" w:sz="2" w:space="0" w:color="E5E7EB"/>
          <w:bottom w:val="single" w:sz="2" w:space="0" w:color="E5E7EB"/>
          <w:right w:val="single" w:sz="2" w:space="0" w:color="E5E7EB"/>
        </w:pBdr>
      </w:pPr>
      <w:r>
        <w:t>Using </w:t>
      </w:r>
      <w:r>
        <w:rPr>
          <w:rStyle w:val="HTMLCode"/>
          <w:rFonts w:ascii="Consolas" w:eastAsiaTheme="majorEastAsia" w:hAnsi="Consolas"/>
          <w:sz w:val="27"/>
          <w:szCs w:val="27"/>
          <w:bdr w:val="single" w:sz="2" w:space="0" w:color="E5E7EB" w:frame="1"/>
        </w:rPr>
        <w:t>Chrome Headless</w:t>
      </w:r>
    </w:p>
    <w:p w14:paraId="7FE85BF8" w14:textId="77777777" w:rsidR="00CD100F" w:rsidRDefault="00CD100F" w:rsidP="00CD100F">
      <w:pPr>
        <w:pStyle w:val="NormalWeb"/>
        <w:pBdr>
          <w:top w:val="single" w:sz="2" w:space="0" w:color="E5E7EB"/>
          <w:left w:val="single" w:sz="2" w:space="0" w:color="E5E7EB"/>
          <w:bottom w:val="single" w:sz="2" w:space="0" w:color="E5E7EB"/>
          <w:right w:val="single" w:sz="2" w:space="0" w:color="E5E7EB"/>
        </w:pBdr>
      </w:pPr>
      <w:r>
        <w:rPr>
          <w:rStyle w:val="HTMLCode"/>
          <w:rFonts w:ascii="Consolas" w:hAnsi="Consolas"/>
          <w:bdr w:val="single" w:sz="2" w:space="0" w:color="E5E7EB" w:frame="1"/>
        </w:rPr>
        <w:t>Chrome headless</w:t>
      </w:r>
      <w:r>
        <w:t> is a feature of the Google Chrome browser that allows you to run Chrome in a headless environment, without a graphical user interface. This feature can be used to convert HTML to PDF by printing the HTML document to a PDF file. To use chrome headless in .NET,</w:t>
      </w:r>
    </w:p>
    <w:p w14:paraId="101D3301" w14:textId="77777777" w:rsidR="00CD100F" w:rsidRDefault="00CD100F" w:rsidP="00CD100F">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Download and install </w:t>
      </w:r>
      <w:r>
        <w:rPr>
          <w:rStyle w:val="HTMLCode"/>
          <w:rFonts w:ascii="Consolas" w:eastAsiaTheme="minorHAnsi" w:hAnsi="Consolas"/>
          <w:sz w:val="24"/>
          <w:szCs w:val="24"/>
          <w:bdr w:val="single" w:sz="2" w:space="0" w:color="E5E7EB" w:frame="1"/>
        </w:rPr>
        <w:t>Chrome headless</w:t>
      </w:r>
      <w:r>
        <w:t> latest version from </w:t>
      </w:r>
      <w:hyperlink r:id="rId58" w:tgtFrame="_blank" w:history="1">
        <w:r>
          <w:rPr>
            <w:rStyle w:val="Hyperlink"/>
            <w:bdr w:val="single" w:sz="2" w:space="0" w:color="E5E7EB" w:frame="1"/>
          </w:rPr>
          <w:t>here</w:t>
        </w:r>
      </w:hyperlink>
      <w:r>
        <w:t>.</w:t>
      </w:r>
    </w:p>
    <w:p w14:paraId="4B3A7538" w14:textId="77777777" w:rsidR="00CD100F" w:rsidRDefault="00CD100F" w:rsidP="00CD100F">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Use the below code.</w:t>
      </w:r>
    </w:p>
    <w:p w14:paraId="1CAFC69A" w14:textId="77777777" w:rsidR="00CD100F" w:rsidRDefault="00CD100F" w:rsidP="00CD100F">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This will convert html file to pdf file.</w:t>
      </w:r>
    </w:p>
    <w:p w14:paraId="1E62D2F2" w14:textId="77777777" w:rsidR="00CD100F" w:rsidRDefault="00CD100F" w:rsidP="00CD100F">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 xml:space="preserve">If you need to convert some </w:t>
      </w:r>
      <w:proofErr w:type="spellStart"/>
      <w:r>
        <w:t>url</w:t>
      </w:r>
      <w:proofErr w:type="spellEnd"/>
      <w:r>
        <w:t xml:space="preserve"> to pdf then use the following as Argument to Process </w:t>
      </w:r>
      <w:proofErr w:type="spellStart"/>
      <w:r>
        <w:t>StartInfo</w:t>
      </w:r>
      <w:proofErr w:type="spellEnd"/>
      <w:r>
        <w:t> </w:t>
      </w:r>
      <w:r>
        <w:rPr>
          <w:rStyle w:val="HTMLCode"/>
          <w:rFonts w:ascii="Consolas" w:eastAsiaTheme="minorHAnsi" w:hAnsi="Consolas"/>
          <w:sz w:val="24"/>
          <w:szCs w:val="24"/>
          <w:bdr w:val="single" w:sz="2" w:space="0" w:color="E5E7EB" w:frame="1"/>
        </w:rPr>
        <w:t>@"/C --headless --disable-</w:t>
      </w:r>
      <w:proofErr w:type="spellStart"/>
      <w:r>
        <w:rPr>
          <w:rStyle w:val="HTMLCode"/>
          <w:rFonts w:ascii="Consolas" w:eastAsiaTheme="minorHAnsi" w:hAnsi="Consolas"/>
          <w:sz w:val="24"/>
          <w:szCs w:val="24"/>
          <w:bdr w:val="single" w:sz="2" w:space="0" w:color="E5E7EB" w:frame="1"/>
        </w:rPr>
        <w:t>gpu</w:t>
      </w:r>
      <w:proofErr w:type="spellEnd"/>
      <w:r>
        <w:rPr>
          <w:rStyle w:val="HTMLCode"/>
          <w:rFonts w:ascii="Consolas" w:eastAsiaTheme="minorHAnsi" w:hAnsi="Consolas"/>
          <w:sz w:val="24"/>
          <w:szCs w:val="24"/>
          <w:bdr w:val="single" w:sz="2" w:space="0" w:color="E5E7EB" w:frame="1"/>
        </w:rPr>
        <w:t xml:space="preserve"> --run-all-compositor-stages-before-draw --print-to-pdf-no-header --print-to-pdf=""C:/Users/Abdul Rahman/Desktop/test.pdf"" ""https://www.google.com"""</w:t>
      </w:r>
    </w:p>
    <w:p w14:paraId="50434EF3" w14:textId="77777777" w:rsidR="00CD100F" w:rsidRDefault="00CD100F" w:rsidP="00CD100F">
      <w:pPr>
        <w:pStyle w:val="Heading4"/>
        <w:pBdr>
          <w:top w:val="single" w:sz="2" w:space="0" w:color="E5E7EB"/>
          <w:left w:val="single" w:sz="2" w:space="0" w:color="E5E7EB"/>
          <w:bottom w:val="single" w:sz="2" w:space="0" w:color="E5E7EB"/>
          <w:right w:val="single" w:sz="2" w:space="0" w:color="E5E7EB"/>
        </w:pBdr>
        <w:spacing w:before="0"/>
      </w:pPr>
      <w:r>
        <w:lastRenderedPageBreak/>
        <w:t>Code Sample - Convert HTML to PDF using Chrome Headless</w:t>
      </w:r>
    </w:p>
    <w:p w14:paraId="4138B398" w14:textId="77777777" w:rsidR="00CD100F" w:rsidRDefault="00CD100F" w:rsidP="00CD100F">
      <w:pPr>
        <w:pStyle w:val="Heading4"/>
        <w:pBdr>
          <w:top w:val="single" w:sz="2" w:space="0" w:color="E5E7EB"/>
          <w:left w:val="single" w:sz="2" w:space="0" w:color="E5E7EB"/>
          <w:bottom w:val="single" w:sz="2" w:space="0" w:color="E5E7EB"/>
          <w:right w:val="single" w:sz="2" w:space="0" w:color="E5E7EB"/>
        </w:pBdr>
      </w:pPr>
      <w:r>
        <w:t>Drawbacks using </w:t>
      </w:r>
      <w:r>
        <w:rPr>
          <w:rStyle w:val="HTMLCode"/>
          <w:rFonts w:ascii="Consolas" w:eastAsiaTheme="majorEastAsia" w:hAnsi="Consolas"/>
          <w:sz w:val="24"/>
          <w:szCs w:val="24"/>
          <w:bdr w:val="single" w:sz="2" w:space="0" w:color="E5E7EB" w:frame="1"/>
        </w:rPr>
        <w:t>Chrome Headless</w:t>
      </w:r>
    </w:p>
    <w:p w14:paraId="374E969A" w14:textId="77777777" w:rsidR="00CD100F" w:rsidRDefault="00CD100F" w:rsidP="00CD100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This works as expected with latest HTML5 and CSS3 features. Output will be same as you view in browser but when running this via </w:t>
      </w:r>
      <w:r>
        <w:rPr>
          <w:rStyle w:val="HTMLCode"/>
          <w:rFonts w:ascii="Consolas" w:eastAsiaTheme="minorHAnsi" w:hAnsi="Consolas"/>
          <w:sz w:val="24"/>
          <w:szCs w:val="24"/>
          <w:bdr w:val="single" w:sz="2" w:space="0" w:color="E5E7EB" w:frame="1"/>
        </w:rPr>
        <w:t>IIS</w:t>
      </w:r>
      <w:r>
        <w:t> you need to run the </w:t>
      </w:r>
      <w:proofErr w:type="spellStart"/>
      <w:r>
        <w:rPr>
          <w:rStyle w:val="HTMLCode"/>
          <w:rFonts w:ascii="Consolas" w:eastAsiaTheme="minorHAnsi" w:hAnsi="Consolas"/>
          <w:sz w:val="24"/>
          <w:szCs w:val="24"/>
          <w:bdr w:val="single" w:sz="2" w:space="0" w:color="E5E7EB" w:frame="1"/>
        </w:rPr>
        <w:t>AppliactionPool</w:t>
      </w:r>
      <w:proofErr w:type="spellEnd"/>
      <w:r>
        <w:t> of your application under </w:t>
      </w:r>
      <w:proofErr w:type="spellStart"/>
      <w:r>
        <w:rPr>
          <w:rStyle w:val="HTMLCode"/>
          <w:rFonts w:ascii="Consolas" w:eastAsiaTheme="minorHAnsi" w:hAnsi="Consolas"/>
          <w:sz w:val="24"/>
          <w:szCs w:val="24"/>
          <w:bdr w:val="single" w:sz="2" w:space="0" w:color="E5E7EB" w:frame="1"/>
        </w:rPr>
        <w:t>LocalSystem</w:t>
      </w:r>
      <w:proofErr w:type="spellEnd"/>
      <w:r>
        <w:rPr>
          <w:rStyle w:val="HTMLCode"/>
          <w:rFonts w:ascii="Consolas" w:eastAsiaTheme="minorHAnsi" w:hAnsi="Consolas"/>
          <w:sz w:val="24"/>
          <w:szCs w:val="24"/>
          <w:bdr w:val="single" w:sz="2" w:space="0" w:color="E5E7EB" w:frame="1"/>
        </w:rPr>
        <w:t xml:space="preserve"> Identity</w:t>
      </w:r>
      <w:r>
        <w:t> or you need to provide </w:t>
      </w:r>
      <w:r>
        <w:rPr>
          <w:rStyle w:val="HTMLCode"/>
          <w:rFonts w:ascii="Consolas" w:eastAsiaTheme="minorHAnsi" w:hAnsi="Consolas"/>
          <w:sz w:val="24"/>
          <w:szCs w:val="24"/>
          <w:bdr w:val="single" w:sz="2" w:space="0" w:color="E5E7EB" w:frame="1"/>
        </w:rPr>
        <w:t>read/write</w:t>
      </w:r>
      <w:r>
        <w:t> access to </w:t>
      </w:r>
      <w:r>
        <w:rPr>
          <w:rStyle w:val="HTMLCode"/>
          <w:rFonts w:ascii="Consolas" w:eastAsiaTheme="minorHAnsi" w:hAnsi="Consolas"/>
          <w:sz w:val="24"/>
          <w:szCs w:val="24"/>
          <w:bdr w:val="single" w:sz="2" w:space="0" w:color="E5E7EB" w:frame="1"/>
        </w:rPr>
        <w:t>IISUSRS</w:t>
      </w:r>
      <w:r>
        <w:t>.</w:t>
      </w:r>
    </w:p>
    <w:p w14:paraId="5CF45741" w14:textId="77777777" w:rsidR="00CD100F" w:rsidRDefault="00CD100F" w:rsidP="00CD100F">
      <w:pPr>
        <w:pStyle w:val="Heading3"/>
        <w:pBdr>
          <w:top w:val="single" w:sz="2" w:space="0" w:color="E5E7EB"/>
          <w:left w:val="single" w:sz="2" w:space="0" w:color="E5E7EB"/>
          <w:bottom w:val="single" w:sz="2" w:space="0" w:color="E5E7EB"/>
          <w:right w:val="single" w:sz="2" w:space="0" w:color="E5E7EB"/>
        </w:pBdr>
      </w:pPr>
      <w:r>
        <w:t>Using </w:t>
      </w:r>
      <w:r>
        <w:rPr>
          <w:rStyle w:val="HTMLCode"/>
          <w:rFonts w:ascii="Consolas" w:eastAsiaTheme="majorEastAsia" w:hAnsi="Consolas"/>
          <w:sz w:val="27"/>
          <w:szCs w:val="27"/>
          <w:bdr w:val="single" w:sz="2" w:space="0" w:color="E5E7EB" w:frame="1"/>
        </w:rPr>
        <w:t xml:space="preserve">Selenium </w:t>
      </w:r>
      <w:proofErr w:type="spellStart"/>
      <w:r>
        <w:rPr>
          <w:rStyle w:val="HTMLCode"/>
          <w:rFonts w:ascii="Consolas" w:eastAsiaTheme="majorEastAsia" w:hAnsi="Consolas"/>
          <w:sz w:val="27"/>
          <w:szCs w:val="27"/>
          <w:bdr w:val="single" w:sz="2" w:space="0" w:color="E5E7EB" w:frame="1"/>
        </w:rPr>
        <w:t>Webdriver</w:t>
      </w:r>
      <w:proofErr w:type="spellEnd"/>
    </w:p>
    <w:p w14:paraId="24C43321" w14:textId="77777777" w:rsidR="00CD100F" w:rsidRDefault="00CD100F" w:rsidP="00CD100F">
      <w:pPr>
        <w:pStyle w:val="NormalWeb"/>
        <w:pBdr>
          <w:top w:val="single" w:sz="2" w:space="0" w:color="E5E7EB"/>
          <w:left w:val="single" w:sz="2" w:space="0" w:color="E5E7EB"/>
          <w:bottom w:val="single" w:sz="2" w:space="0" w:color="E5E7EB"/>
          <w:right w:val="single" w:sz="2" w:space="0" w:color="E5E7EB"/>
        </w:pBdr>
      </w:pPr>
      <w:r>
        <w:rPr>
          <w:rStyle w:val="HTMLCode"/>
          <w:rFonts w:ascii="Consolas" w:hAnsi="Consolas"/>
          <w:bdr w:val="single" w:sz="2" w:space="0" w:color="E5E7EB" w:frame="1"/>
        </w:rPr>
        <w:t>Selenium WebDriver</w:t>
      </w:r>
      <w:r>
        <w:t> is a popular </w:t>
      </w:r>
      <w:proofErr w:type="spellStart"/>
      <w:r>
        <w:rPr>
          <w:rStyle w:val="HTMLCode"/>
          <w:rFonts w:ascii="Consolas" w:hAnsi="Consolas"/>
          <w:bdr w:val="single" w:sz="2" w:space="0" w:color="E5E7EB" w:frame="1"/>
        </w:rPr>
        <w:t>Nuget</w:t>
      </w:r>
      <w:proofErr w:type="spellEnd"/>
      <w:r>
        <w:t xml:space="preserve"> package used for automating web browsers. It can be used to open a webpage and interact with it programmatically, including printing the page. To use Selenium </w:t>
      </w:r>
      <w:proofErr w:type="spellStart"/>
      <w:r>
        <w:t>Webdriver</w:t>
      </w:r>
      <w:proofErr w:type="spellEnd"/>
      <w:r>
        <w:t xml:space="preserve"> in .NET,</w:t>
      </w:r>
    </w:p>
    <w:p w14:paraId="15EA3CA7" w14:textId="77777777" w:rsidR="00CD100F" w:rsidRDefault="00CD100F" w:rsidP="00CD100F">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 xml:space="preserve">Install </w:t>
      </w:r>
      <w:proofErr w:type="spellStart"/>
      <w:r>
        <w:t>Nuget</w:t>
      </w:r>
      <w:proofErr w:type="spellEnd"/>
      <w:r>
        <w:t xml:space="preserve"> Packages </w:t>
      </w:r>
      <w:proofErr w:type="spellStart"/>
      <w:r>
        <w:rPr>
          <w:rStyle w:val="HTMLCode"/>
          <w:rFonts w:ascii="Consolas" w:eastAsiaTheme="minorHAnsi" w:hAnsi="Consolas"/>
          <w:sz w:val="24"/>
          <w:szCs w:val="24"/>
          <w:bdr w:val="single" w:sz="2" w:space="0" w:color="E5E7EB" w:frame="1"/>
        </w:rPr>
        <w:t>Selenium.WebDriver</w:t>
      </w:r>
      <w:proofErr w:type="spellEnd"/>
      <w:r>
        <w:t> and </w:t>
      </w:r>
      <w:proofErr w:type="spellStart"/>
      <w:proofErr w:type="gramStart"/>
      <w:r>
        <w:rPr>
          <w:rStyle w:val="HTMLCode"/>
          <w:rFonts w:ascii="Consolas" w:eastAsiaTheme="minorHAnsi" w:hAnsi="Consolas"/>
          <w:sz w:val="24"/>
          <w:szCs w:val="24"/>
          <w:bdr w:val="single" w:sz="2" w:space="0" w:color="E5E7EB" w:frame="1"/>
        </w:rPr>
        <w:t>Selenium.WebDriver.ChromeDriver</w:t>
      </w:r>
      <w:proofErr w:type="spellEnd"/>
      <w:proofErr w:type="gramEnd"/>
      <w:r>
        <w:t>.</w:t>
      </w:r>
    </w:p>
    <w:p w14:paraId="562586F8" w14:textId="77777777" w:rsidR="00CD100F" w:rsidRDefault="00CD100F" w:rsidP="00CD100F">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Use the below code.</w:t>
      </w:r>
    </w:p>
    <w:p w14:paraId="78B7A9B0" w14:textId="77777777" w:rsidR="00CD100F" w:rsidRDefault="00CD100F" w:rsidP="00CD100F">
      <w:pPr>
        <w:pStyle w:val="Heading4"/>
        <w:pBdr>
          <w:top w:val="single" w:sz="2" w:space="0" w:color="E5E7EB"/>
          <w:left w:val="single" w:sz="2" w:space="0" w:color="E5E7EB"/>
          <w:bottom w:val="single" w:sz="2" w:space="0" w:color="E5E7EB"/>
          <w:right w:val="single" w:sz="2" w:space="0" w:color="E5E7EB"/>
        </w:pBdr>
        <w:spacing w:before="0"/>
      </w:pPr>
      <w:r>
        <w:t>Code Sample - Convert HTML to PDF using Selenium WebDriver</w:t>
      </w:r>
    </w:p>
    <w:p w14:paraId="38F5BDB9" w14:textId="77777777" w:rsidR="00CD100F" w:rsidRDefault="00CD100F" w:rsidP="00CD100F">
      <w:pPr>
        <w:pStyle w:val="Heading4"/>
        <w:pBdr>
          <w:top w:val="single" w:sz="2" w:space="0" w:color="E5E7EB"/>
          <w:left w:val="single" w:sz="2" w:space="0" w:color="E5E7EB"/>
          <w:bottom w:val="single" w:sz="2" w:space="0" w:color="E5E7EB"/>
          <w:right w:val="single" w:sz="2" w:space="0" w:color="E5E7EB"/>
        </w:pBdr>
      </w:pPr>
      <w:r>
        <w:t>Drawbacks using </w:t>
      </w:r>
      <w:r>
        <w:rPr>
          <w:rStyle w:val="HTMLCode"/>
          <w:rFonts w:ascii="Consolas" w:eastAsiaTheme="majorEastAsia" w:hAnsi="Consolas"/>
          <w:sz w:val="24"/>
          <w:szCs w:val="24"/>
          <w:bdr w:val="single" w:sz="2" w:space="0" w:color="E5E7EB" w:frame="1"/>
        </w:rPr>
        <w:t>Selenium WebDriver</w:t>
      </w:r>
    </w:p>
    <w:p w14:paraId="467C348E" w14:textId="77777777" w:rsidR="00CD100F" w:rsidRDefault="00CD100F" w:rsidP="00CD100F">
      <w:pPr>
        <w:numPr>
          <w:ilvl w:val="0"/>
          <w:numId w:val="1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This approach needs latest chrome browser to be installed in the server where the app runs.</w:t>
      </w:r>
    </w:p>
    <w:p w14:paraId="25F8F6F7" w14:textId="77777777" w:rsidR="00CD100F" w:rsidRDefault="00CD100F" w:rsidP="00CD100F">
      <w:pPr>
        <w:numPr>
          <w:ilvl w:val="0"/>
          <w:numId w:val="1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If the chrome browser version in server is updated then </w:t>
      </w:r>
      <w:proofErr w:type="spellStart"/>
      <w:proofErr w:type="gramStart"/>
      <w:r>
        <w:rPr>
          <w:rStyle w:val="HTMLCode"/>
          <w:rFonts w:ascii="Consolas" w:eastAsiaTheme="minorHAnsi" w:hAnsi="Consolas"/>
          <w:sz w:val="24"/>
          <w:szCs w:val="24"/>
          <w:bdr w:val="single" w:sz="2" w:space="0" w:color="E5E7EB" w:frame="1"/>
        </w:rPr>
        <w:t>Selenium.WebDriver.ChromeDriver</w:t>
      </w:r>
      <w:proofErr w:type="spellEnd"/>
      <w:proofErr w:type="gramEnd"/>
      <w:r>
        <w:t> </w:t>
      </w:r>
      <w:proofErr w:type="spellStart"/>
      <w:r>
        <w:t>Nuget</w:t>
      </w:r>
      <w:proofErr w:type="spellEnd"/>
      <w:r>
        <w:t xml:space="preserve"> package needs to be updated. Else this will throw run time error due to version mismatch.</w:t>
      </w:r>
    </w:p>
    <w:p w14:paraId="5B27313A" w14:textId="77777777" w:rsidR="00CD100F" w:rsidRDefault="00CD100F" w:rsidP="00CD100F">
      <w:pPr>
        <w:pStyle w:val="Heading4"/>
        <w:pBdr>
          <w:top w:val="single" w:sz="2" w:space="0" w:color="E5E7EB"/>
          <w:left w:val="single" w:sz="2" w:space="0" w:color="E5E7EB"/>
          <w:bottom w:val="single" w:sz="2" w:space="0" w:color="E5E7EB"/>
          <w:right w:val="single" w:sz="2" w:space="0" w:color="E5E7EB"/>
        </w:pBdr>
      </w:pPr>
      <w:r>
        <w:t>Advantages using </w:t>
      </w:r>
      <w:r>
        <w:rPr>
          <w:rStyle w:val="HTMLCode"/>
          <w:rFonts w:ascii="Consolas" w:eastAsiaTheme="majorEastAsia" w:hAnsi="Consolas"/>
          <w:sz w:val="24"/>
          <w:szCs w:val="24"/>
          <w:bdr w:val="single" w:sz="2" w:space="0" w:color="E5E7EB" w:frame="1"/>
        </w:rPr>
        <w:t>Selenium WebDriver</w:t>
      </w:r>
    </w:p>
    <w:p w14:paraId="09987390" w14:textId="77777777" w:rsidR="00CD100F" w:rsidRDefault="00CD100F" w:rsidP="00CD100F">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 xml:space="preserve">This just needs an </w:t>
      </w:r>
      <w:proofErr w:type="spellStart"/>
      <w:r>
        <w:t>Nuget</w:t>
      </w:r>
      <w:proofErr w:type="spellEnd"/>
      <w:r>
        <w:t xml:space="preserve"> installation and works as expected with latest HTML5 and CSS3 features. Output will be same as you view in browser.</w:t>
      </w:r>
    </w:p>
    <w:p w14:paraId="38960799" w14:textId="77777777" w:rsidR="00CD100F" w:rsidRDefault="00CD100F" w:rsidP="00CD100F">
      <w:pPr>
        <w:pStyle w:val="NormalWeb"/>
        <w:pBdr>
          <w:top w:val="single" w:sz="2" w:space="0" w:color="E5E7EB"/>
          <w:left w:val="single" w:sz="2" w:space="0" w:color="E5E7EB"/>
          <w:bottom w:val="single" w:sz="2" w:space="0" w:color="E5E7EB"/>
          <w:right w:val="single" w:sz="2" w:space="0" w:color="E5E7EB"/>
        </w:pBdr>
      </w:pPr>
      <w:proofErr w:type="spellStart"/>
      <w:proofErr w:type="gramStart"/>
      <w:r>
        <w:rPr>
          <w:rStyle w:val="Strong"/>
          <w:bdr w:val="single" w:sz="2" w:space="0" w:color="E5E7EB" w:frame="1"/>
        </w:rPr>
        <w:t>Note:</w:t>
      </w:r>
      <w:r>
        <w:t>The</w:t>
      </w:r>
      <w:proofErr w:type="spellEnd"/>
      <w:proofErr w:type="gramEnd"/>
      <w:r>
        <w:t xml:space="preserve"> above drawbacks can be overcome if we are running app in </w:t>
      </w:r>
      <w:r>
        <w:rPr>
          <w:rStyle w:val="HTMLCode"/>
          <w:rFonts w:ascii="Consolas" w:hAnsi="Consolas"/>
          <w:bdr w:val="single" w:sz="2" w:space="0" w:color="E5E7EB" w:frame="1"/>
        </w:rPr>
        <w:t>docker</w:t>
      </w:r>
      <w:r>
        <w:t>. All we need to do is to install chrome when building app image using </w:t>
      </w:r>
      <w:proofErr w:type="spellStart"/>
      <w:r>
        <w:rPr>
          <w:rStyle w:val="HTMLCode"/>
          <w:rFonts w:ascii="Consolas" w:hAnsi="Consolas"/>
          <w:bdr w:val="single" w:sz="2" w:space="0" w:color="E5E7EB" w:frame="1"/>
        </w:rPr>
        <w:t>Dockerfile</w:t>
      </w:r>
      <w:proofErr w:type="spellEnd"/>
      <w:r>
        <w:t>.</w:t>
      </w:r>
    </w:p>
    <w:p w14:paraId="6EAE3978" w14:textId="77777777" w:rsidR="00CD100F" w:rsidRDefault="00CD100F" w:rsidP="00CD100F">
      <w:pPr>
        <w:pStyle w:val="NormalWeb"/>
        <w:pBdr>
          <w:top w:val="single" w:sz="2" w:space="0" w:color="E5E7EB"/>
          <w:left w:val="single" w:sz="2" w:space="0" w:color="E5E7EB"/>
          <w:bottom w:val="single" w:sz="2" w:space="0" w:color="E5E7EB"/>
          <w:right w:val="single" w:sz="2" w:space="0" w:color="E5E7EB"/>
        </w:pBdr>
      </w:pPr>
      <w:proofErr w:type="spellStart"/>
      <w:proofErr w:type="gramStart"/>
      <w:r>
        <w:rPr>
          <w:rStyle w:val="Strong"/>
          <w:bdr w:val="single" w:sz="2" w:space="0" w:color="E5E7EB" w:frame="1"/>
        </w:rPr>
        <w:t>Note:</w:t>
      </w:r>
      <w:r>
        <w:t>With</w:t>
      </w:r>
      <w:proofErr w:type="spellEnd"/>
      <w:proofErr w:type="gramEnd"/>
      <w:r>
        <w:t xml:space="preserve"> this approach, please make sure to add </w:t>
      </w:r>
      <w:r>
        <w:rPr>
          <w:rStyle w:val="HTMLCode"/>
          <w:rFonts w:ascii="Consolas" w:hAnsi="Consolas"/>
          <w:bdr w:val="single" w:sz="2" w:space="0" w:color="E5E7EB" w:frame="1"/>
        </w:rPr>
        <w:t>&lt;PublishChromeDriver&gt;true&lt;/PublishChromeDriver&gt;</w:t>
      </w:r>
      <w:r>
        <w:t> in </w:t>
      </w:r>
      <w:r>
        <w:rPr>
          <w:rStyle w:val="HTMLCode"/>
          <w:rFonts w:ascii="Consolas" w:hAnsi="Consolas"/>
          <w:bdr w:val="single" w:sz="2" w:space="0" w:color="E5E7EB" w:frame="1"/>
        </w:rPr>
        <w:t>.csproj</w:t>
      </w:r>
      <w:r>
        <w:t> file as shown below:</w:t>
      </w:r>
    </w:p>
    <w:p w14:paraId="2CDF95F9" w14:textId="77777777" w:rsidR="00CD100F" w:rsidRDefault="00CD100F" w:rsidP="00CD100F">
      <w:pPr>
        <w:pStyle w:val="Heading4"/>
        <w:pBdr>
          <w:top w:val="single" w:sz="2" w:space="0" w:color="E5E7EB"/>
          <w:left w:val="single" w:sz="2" w:space="0" w:color="E5E7EB"/>
          <w:bottom w:val="single" w:sz="2" w:space="0" w:color="E5E7EB"/>
          <w:right w:val="single" w:sz="2" w:space="0" w:color="E5E7EB"/>
        </w:pBdr>
        <w:spacing w:before="0"/>
      </w:pPr>
      <w:r>
        <w:t>Code Sample - Convert HTML to PDF using Selenium WebDriver Project Settings</w:t>
      </w:r>
    </w:p>
    <w:p w14:paraId="18894228" w14:textId="77777777" w:rsidR="00CD100F" w:rsidRDefault="00CD100F" w:rsidP="00CD100F">
      <w:pPr>
        <w:pStyle w:val="NormalWeb"/>
        <w:pBdr>
          <w:top w:val="single" w:sz="2" w:space="0" w:color="E5E7EB"/>
          <w:left w:val="single" w:sz="2" w:space="0" w:color="E5E7EB"/>
          <w:bottom w:val="single" w:sz="2" w:space="0" w:color="E5E7EB"/>
          <w:right w:val="single" w:sz="2" w:space="0" w:color="E5E7EB"/>
        </w:pBdr>
      </w:pPr>
      <w:r>
        <w:t>This will publish the chrome driver when publishing the project.</w:t>
      </w:r>
    </w:p>
    <w:p w14:paraId="64BBC40F" w14:textId="77777777" w:rsidR="00CD100F" w:rsidRDefault="00CD100F" w:rsidP="00CD100F">
      <w:pPr>
        <w:pStyle w:val="Heading3"/>
        <w:pBdr>
          <w:top w:val="single" w:sz="2" w:space="0" w:color="E5E7EB"/>
          <w:left w:val="single" w:sz="2" w:space="0" w:color="E5E7EB"/>
          <w:bottom w:val="single" w:sz="2" w:space="0" w:color="E5E7EB"/>
          <w:right w:val="single" w:sz="2" w:space="0" w:color="E5E7EB"/>
        </w:pBdr>
      </w:pPr>
      <w:r>
        <w:t>Using </w:t>
      </w:r>
      <w:proofErr w:type="spellStart"/>
      <w:r>
        <w:rPr>
          <w:rStyle w:val="HTMLCode"/>
          <w:rFonts w:ascii="Consolas" w:eastAsiaTheme="majorEastAsia" w:hAnsi="Consolas"/>
          <w:sz w:val="27"/>
          <w:szCs w:val="27"/>
          <w:bdr w:val="single" w:sz="2" w:space="0" w:color="E5E7EB" w:frame="1"/>
        </w:rPr>
        <w:t>window.</w:t>
      </w:r>
      <w:proofErr w:type="gramStart"/>
      <w:r>
        <w:rPr>
          <w:rStyle w:val="HTMLCode"/>
          <w:rFonts w:ascii="Consolas" w:eastAsiaTheme="majorEastAsia" w:hAnsi="Consolas"/>
          <w:sz w:val="27"/>
          <w:szCs w:val="27"/>
          <w:bdr w:val="single" w:sz="2" w:space="0" w:color="E5E7EB" w:frame="1"/>
        </w:rPr>
        <w:t>print</w:t>
      </w:r>
      <w:proofErr w:type="spellEnd"/>
      <w:r>
        <w:rPr>
          <w:rStyle w:val="HTMLCode"/>
          <w:rFonts w:ascii="Consolas" w:eastAsiaTheme="majorEastAsia" w:hAnsi="Consolas"/>
          <w:sz w:val="27"/>
          <w:szCs w:val="27"/>
          <w:bdr w:val="single" w:sz="2" w:space="0" w:color="E5E7EB" w:frame="1"/>
        </w:rPr>
        <w:t>(</w:t>
      </w:r>
      <w:proofErr w:type="gramEnd"/>
      <w:r>
        <w:rPr>
          <w:rStyle w:val="HTMLCode"/>
          <w:rFonts w:ascii="Consolas" w:eastAsiaTheme="majorEastAsia" w:hAnsi="Consolas"/>
          <w:sz w:val="27"/>
          <w:szCs w:val="27"/>
          <w:bdr w:val="single" w:sz="2" w:space="0" w:color="E5E7EB" w:frame="1"/>
        </w:rPr>
        <w:t>)</w:t>
      </w:r>
    </w:p>
    <w:p w14:paraId="125D50E3" w14:textId="77777777" w:rsidR="00CD100F" w:rsidRDefault="00CD100F" w:rsidP="00CD100F">
      <w:pPr>
        <w:pStyle w:val="NormalWeb"/>
        <w:pBdr>
          <w:top w:val="single" w:sz="2" w:space="0" w:color="E5E7EB"/>
          <w:left w:val="single" w:sz="2" w:space="0" w:color="E5E7EB"/>
          <w:bottom w:val="single" w:sz="2" w:space="0" w:color="E5E7EB"/>
          <w:right w:val="single" w:sz="2" w:space="0" w:color="E5E7EB"/>
        </w:pBdr>
      </w:pPr>
      <w:r>
        <w:t>If the users are using your app from browser then you can rely on </w:t>
      </w:r>
      <w:r>
        <w:rPr>
          <w:rStyle w:val="HTMLCode"/>
          <w:rFonts w:ascii="Consolas" w:hAnsi="Consolas"/>
          <w:bdr w:val="single" w:sz="2" w:space="0" w:color="E5E7EB" w:frame="1"/>
        </w:rPr>
        <w:t>JavaScript</w:t>
      </w:r>
      <w:r>
        <w:t> and use </w:t>
      </w:r>
      <w:proofErr w:type="spellStart"/>
      <w:r>
        <w:rPr>
          <w:rStyle w:val="HTMLCode"/>
          <w:rFonts w:ascii="Consolas" w:hAnsi="Consolas"/>
          <w:bdr w:val="single" w:sz="2" w:space="0" w:color="E5E7EB" w:frame="1"/>
        </w:rPr>
        <w:t>window.</w:t>
      </w:r>
      <w:proofErr w:type="gramStart"/>
      <w:r>
        <w:rPr>
          <w:rStyle w:val="HTMLCode"/>
          <w:rFonts w:ascii="Consolas" w:hAnsi="Consolas"/>
          <w:bdr w:val="single" w:sz="2" w:space="0" w:color="E5E7EB" w:frame="1"/>
        </w:rPr>
        <w:t>print</w:t>
      </w:r>
      <w:proofErr w:type="spellEnd"/>
      <w:r>
        <w:rPr>
          <w:rStyle w:val="HTMLCode"/>
          <w:rFonts w:ascii="Consolas" w:hAnsi="Consolas"/>
          <w:bdr w:val="single" w:sz="2" w:space="0" w:color="E5E7EB" w:frame="1"/>
        </w:rPr>
        <w:t>(</w:t>
      </w:r>
      <w:proofErr w:type="gramEnd"/>
      <w:r>
        <w:rPr>
          <w:rStyle w:val="HTMLCode"/>
          <w:rFonts w:ascii="Consolas" w:hAnsi="Consolas"/>
          <w:bdr w:val="single" w:sz="2" w:space="0" w:color="E5E7EB" w:frame="1"/>
        </w:rPr>
        <w:t>)</w:t>
      </w:r>
      <w:r>
        <w:t xml:space="preserve"> and necessary print media </w:t>
      </w:r>
      <w:proofErr w:type="spellStart"/>
      <w:r>
        <w:t>css</w:t>
      </w:r>
      <w:proofErr w:type="spellEnd"/>
      <w:r>
        <w:t xml:space="preserve"> to generate PDF from the browser. For </w:t>
      </w:r>
      <w:proofErr w:type="gramStart"/>
      <w:r>
        <w:t>example</w:t>
      </w:r>
      <w:proofErr w:type="gramEnd"/>
      <w:r>
        <w:t xml:space="preserve"> generating invoice from browser in an inventory app.</w:t>
      </w:r>
    </w:p>
    <w:p w14:paraId="20F4DB59" w14:textId="77777777" w:rsidR="00CD100F" w:rsidRDefault="00CD100F" w:rsidP="00CD100F">
      <w:pPr>
        <w:pStyle w:val="Heading4"/>
        <w:pBdr>
          <w:top w:val="single" w:sz="2" w:space="0" w:color="E5E7EB"/>
          <w:left w:val="single" w:sz="2" w:space="0" w:color="E5E7EB"/>
          <w:bottom w:val="single" w:sz="2" w:space="0" w:color="E5E7EB"/>
          <w:right w:val="single" w:sz="2" w:space="0" w:color="E5E7EB"/>
        </w:pBdr>
        <w:spacing w:before="0"/>
      </w:pPr>
      <w:r>
        <w:lastRenderedPageBreak/>
        <w:t>Code Sample - Convert HTML to PDF using window print</w:t>
      </w:r>
    </w:p>
    <w:p w14:paraId="6C8FB8BA" w14:textId="77777777" w:rsidR="00CD100F" w:rsidRDefault="00CD100F" w:rsidP="00CD100F">
      <w:pPr>
        <w:pStyle w:val="Heading4"/>
        <w:pBdr>
          <w:top w:val="single" w:sz="2" w:space="0" w:color="E5E7EB"/>
          <w:left w:val="single" w:sz="2" w:space="0" w:color="E5E7EB"/>
          <w:bottom w:val="single" w:sz="2" w:space="0" w:color="E5E7EB"/>
          <w:right w:val="single" w:sz="2" w:space="0" w:color="E5E7EB"/>
        </w:pBdr>
        <w:spacing w:before="0"/>
      </w:pPr>
      <w:r>
        <w:t xml:space="preserve">Demo - HTML to PDF Demo using </w:t>
      </w:r>
      <w:proofErr w:type="spellStart"/>
      <w:r>
        <w:t>window.</w:t>
      </w:r>
      <w:proofErr w:type="gramStart"/>
      <w:r>
        <w:t>print</w:t>
      </w:r>
      <w:proofErr w:type="spellEnd"/>
      <w:r>
        <w:t>(</w:t>
      </w:r>
      <w:proofErr w:type="gramEnd"/>
      <w:r>
        <w:t>)</w:t>
      </w:r>
    </w:p>
    <w:p w14:paraId="60AE97C7" w14:textId="77777777" w:rsidR="00CD100F" w:rsidRDefault="00CD100F" w:rsidP="00CD100F">
      <w:pPr>
        <w:pStyle w:val="1"/>
        <w:pBdr>
          <w:top w:val="single" w:sz="2" w:space="0" w:color="E5E7EB"/>
          <w:left w:val="single" w:sz="2" w:space="0" w:color="E5E7EB"/>
          <w:bottom w:val="single" w:sz="2" w:space="0" w:color="E5E7EB"/>
          <w:right w:val="single" w:sz="2" w:space="0" w:color="E5E7EB"/>
        </w:pBdr>
        <w:spacing w:before="0" w:beforeAutospacing="0" w:after="0" w:afterAutospacing="0"/>
      </w:pPr>
      <w:r>
        <w:rPr>
          <w:b/>
          <w:bCs/>
          <w:bdr w:val="single" w:sz="2" w:space="0" w:color="E5E7EB" w:frame="1"/>
        </w:rPr>
        <w:t xml:space="preserve">Scenario - Let's try converting this page HTML to PDF from I </w:t>
      </w:r>
      <w:r>
        <w:rPr>
          <w:rFonts w:ascii="Segoe UI Emoji" w:hAnsi="Segoe UI Emoji" w:cs="Segoe UI Emoji"/>
          <w:b/>
          <w:bCs/>
          <w:bdr w:val="single" w:sz="2" w:space="0" w:color="E5E7EB" w:frame="1"/>
        </w:rPr>
        <w:t>❤️</w:t>
      </w:r>
      <w:r>
        <w:rPr>
          <w:b/>
          <w:bCs/>
          <w:bdr w:val="single" w:sz="2" w:space="0" w:color="E5E7EB" w:frame="1"/>
        </w:rPr>
        <w:t xml:space="preserve"> .NET. The examples uses </w:t>
      </w:r>
      <w:proofErr w:type="spellStart"/>
      <w:r>
        <w:rPr>
          <w:b/>
          <w:bCs/>
          <w:bdr w:val="single" w:sz="2" w:space="0" w:color="E5E7EB" w:frame="1"/>
        </w:rPr>
        <w:t>staright</w:t>
      </w:r>
      <w:proofErr w:type="spellEnd"/>
      <w:r>
        <w:rPr>
          <w:b/>
          <w:bCs/>
          <w:bdr w:val="single" w:sz="2" w:space="0" w:color="E5E7EB" w:frame="1"/>
        </w:rPr>
        <w:t xml:space="preserve"> </w:t>
      </w:r>
      <w:proofErr w:type="spellStart"/>
      <w:r>
        <w:rPr>
          <w:b/>
          <w:bCs/>
          <w:bdr w:val="single" w:sz="2" w:space="0" w:color="E5E7EB" w:frame="1"/>
        </w:rPr>
        <w:t>window.</w:t>
      </w:r>
      <w:proofErr w:type="gramStart"/>
      <w:r>
        <w:rPr>
          <w:b/>
          <w:bCs/>
          <w:bdr w:val="single" w:sz="2" w:space="0" w:color="E5E7EB" w:frame="1"/>
        </w:rPr>
        <w:t>print</w:t>
      </w:r>
      <w:proofErr w:type="spellEnd"/>
      <w:r>
        <w:rPr>
          <w:b/>
          <w:bCs/>
          <w:bdr w:val="single" w:sz="2" w:space="0" w:color="E5E7EB" w:frame="1"/>
        </w:rPr>
        <w:t>(</w:t>
      </w:r>
      <w:proofErr w:type="gramEnd"/>
      <w:r>
        <w:rPr>
          <w:b/>
          <w:bCs/>
          <w:bdr w:val="single" w:sz="2" w:space="0" w:color="E5E7EB" w:frame="1"/>
        </w:rPr>
        <w:t xml:space="preserve">) method but the ideas are open to control and change layout &amp; appearance using print media </w:t>
      </w:r>
      <w:proofErr w:type="spellStart"/>
      <w:r>
        <w:rPr>
          <w:b/>
          <w:bCs/>
          <w:bdr w:val="single" w:sz="2" w:space="0" w:color="E5E7EB" w:frame="1"/>
        </w:rPr>
        <w:t>css</w:t>
      </w:r>
      <w:proofErr w:type="spellEnd"/>
      <w:r>
        <w:rPr>
          <w:b/>
          <w:bCs/>
          <w:bdr w:val="single" w:sz="2" w:space="0" w:color="E5E7EB" w:frame="1"/>
        </w:rPr>
        <w:t>.</w:t>
      </w:r>
    </w:p>
    <w:p w14:paraId="25018FD3" w14:textId="77777777" w:rsidR="00CD100F" w:rsidRDefault="00CD100F" w:rsidP="00CD100F">
      <w:pPr>
        <w:rPr>
          <w:ins w:id="3" w:author="Unknown"/>
          <w:bdr w:val="single" w:sz="2" w:space="0" w:color="E5E7EB" w:frame="1"/>
        </w:rPr>
      </w:pPr>
      <w:r>
        <w:rPr>
          <w:rStyle w:val="a"/>
          <w:bdr w:val="single" w:sz="2" w:space="0" w:color="E5E7EB" w:frame="1"/>
        </w:rPr>
        <w:t xml:space="preserve">Trigger browser </w:t>
      </w:r>
      <w:proofErr w:type="spellStart"/>
      <w:r>
        <w:rPr>
          <w:rStyle w:val="a"/>
          <w:bdr w:val="single" w:sz="2" w:space="0" w:color="E5E7EB" w:frame="1"/>
        </w:rPr>
        <w:t>window.</w:t>
      </w:r>
      <w:proofErr w:type="gramStart"/>
      <w:r>
        <w:rPr>
          <w:rStyle w:val="a"/>
          <w:bdr w:val="single" w:sz="2" w:space="0" w:color="E5E7EB" w:frame="1"/>
        </w:rPr>
        <w:t>print</w:t>
      </w:r>
      <w:proofErr w:type="spellEnd"/>
      <w:r>
        <w:rPr>
          <w:rStyle w:val="a"/>
          <w:bdr w:val="single" w:sz="2" w:space="0" w:color="E5E7EB" w:frame="1"/>
        </w:rPr>
        <w:t>(</w:t>
      </w:r>
      <w:proofErr w:type="gramEnd"/>
      <w:r>
        <w:rPr>
          <w:rStyle w:val="a"/>
          <w:bdr w:val="single" w:sz="2" w:space="0" w:color="E5E7EB" w:frame="1"/>
        </w:rPr>
        <w:t>)</w:t>
      </w:r>
    </w:p>
    <w:p w14:paraId="47F76605" w14:textId="77777777" w:rsidR="00CD100F" w:rsidRDefault="00CD100F" w:rsidP="00CD100F">
      <w:pPr>
        <w:pStyle w:val="Heading4"/>
        <w:pBdr>
          <w:top w:val="single" w:sz="2" w:space="0" w:color="E5E7EB"/>
          <w:left w:val="single" w:sz="2" w:space="0" w:color="E5E7EB"/>
          <w:bottom w:val="single" w:sz="2" w:space="0" w:color="E5E7EB"/>
          <w:right w:val="single" w:sz="2" w:space="0" w:color="E5E7EB"/>
        </w:pBdr>
      </w:pPr>
      <w:r>
        <w:t>Drawbacks using </w:t>
      </w:r>
      <w:proofErr w:type="spellStart"/>
      <w:r>
        <w:rPr>
          <w:rStyle w:val="HTMLCode"/>
          <w:rFonts w:ascii="Consolas" w:eastAsiaTheme="majorEastAsia" w:hAnsi="Consolas"/>
          <w:sz w:val="24"/>
          <w:szCs w:val="24"/>
          <w:bdr w:val="single" w:sz="2" w:space="0" w:color="E5E7EB" w:frame="1"/>
        </w:rPr>
        <w:t>window.</w:t>
      </w:r>
      <w:proofErr w:type="gramStart"/>
      <w:r>
        <w:rPr>
          <w:rStyle w:val="HTMLCode"/>
          <w:rFonts w:ascii="Consolas" w:eastAsiaTheme="majorEastAsia" w:hAnsi="Consolas"/>
          <w:sz w:val="24"/>
          <w:szCs w:val="24"/>
          <w:bdr w:val="single" w:sz="2" w:space="0" w:color="E5E7EB" w:frame="1"/>
        </w:rPr>
        <w:t>print</w:t>
      </w:r>
      <w:proofErr w:type="spellEnd"/>
      <w:r>
        <w:rPr>
          <w:rStyle w:val="HTMLCode"/>
          <w:rFonts w:ascii="Consolas" w:eastAsiaTheme="majorEastAsia" w:hAnsi="Consolas"/>
          <w:sz w:val="24"/>
          <w:szCs w:val="24"/>
          <w:bdr w:val="single" w:sz="2" w:space="0" w:color="E5E7EB" w:frame="1"/>
        </w:rPr>
        <w:t>(</w:t>
      </w:r>
      <w:proofErr w:type="gramEnd"/>
      <w:r>
        <w:rPr>
          <w:rStyle w:val="HTMLCode"/>
          <w:rFonts w:ascii="Consolas" w:eastAsiaTheme="majorEastAsia" w:hAnsi="Consolas"/>
          <w:sz w:val="24"/>
          <w:szCs w:val="24"/>
          <w:bdr w:val="single" w:sz="2" w:space="0" w:color="E5E7EB" w:frame="1"/>
        </w:rPr>
        <w:t>)</w:t>
      </w:r>
    </w:p>
    <w:p w14:paraId="7911BBE2" w14:textId="77777777" w:rsidR="00CD100F" w:rsidRDefault="00CD100F" w:rsidP="00CD100F">
      <w:pPr>
        <w:numPr>
          <w:ilvl w:val="0"/>
          <w:numId w:val="1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In SPA like Blazor, we need to do some workaround with </w:t>
      </w:r>
      <w:proofErr w:type="spellStart"/>
      <w:r>
        <w:rPr>
          <w:rStyle w:val="HTMLCode"/>
          <w:rFonts w:ascii="Consolas" w:eastAsiaTheme="minorHAnsi" w:hAnsi="Consolas"/>
          <w:sz w:val="24"/>
          <w:szCs w:val="24"/>
          <w:bdr w:val="single" w:sz="2" w:space="0" w:color="E5E7EB" w:frame="1"/>
        </w:rPr>
        <w:t>iframe</w:t>
      </w:r>
      <w:proofErr w:type="spellEnd"/>
      <w:r>
        <w:t> to print sections of page.</w:t>
      </w:r>
    </w:p>
    <w:p w14:paraId="3861C6C9" w14:textId="77777777" w:rsidR="00CD100F" w:rsidRDefault="00CD100F" w:rsidP="00CD100F">
      <w:pPr>
        <w:pStyle w:val="Heading4"/>
        <w:pBdr>
          <w:top w:val="single" w:sz="2" w:space="0" w:color="E5E7EB"/>
          <w:left w:val="single" w:sz="2" w:space="0" w:color="E5E7EB"/>
          <w:bottom w:val="single" w:sz="2" w:space="0" w:color="E5E7EB"/>
          <w:right w:val="single" w:sz="2" w:space="0" w:color="E5E7EB"/>
        </w:pBdr>
      </w:pPr>
      <w:r>
        <w:t>Advantages using </w:t>
      </w:r>
      <w:proofErr w:type="spellStart"/>
      <w:r>
        <w:rPr>
          <w:rStyle w:val="HTMLCode"/>
          <w:rFonts w:ascii="Consolas" w:eastAsiaTheme="majorEastAsia" w:hAnsi="Consolas"/>
          <w:sz w:val="24"/>
          <w:szCs w:val="24"/>
          <w:bdr w:val="single" w:sz="2" w:space="0" w:color="E5E7EB" w:frame="1"/>
        </w:rPr>
        <w:t>window.</w:t>
      </w:r>
      <w:proofErr w:type="gramStart"/>
      <w:r>
        <w:rPr>
          <w:rStyle w:val="HTMLCode"/>
          <w:rFonts w:ascii="Consolas" w:eastAsiaTheme="majorEastAsia" w:hAnsi="Consolas"/>
          <w:sz w:val="24"/>
          <w:szCs w:val="24"/>
          <w:bdr w:val="single" w:sz="2" w:space="0" w:color="E5E7EB" w:frame="1"/>
        </w:rPr>
        <w:t>print</w:t>
      </w:r>
      <w:proofErr w:type="spellEnd"/>
      <w:r>
        <w:rPr>
          <w:rStyle w:val="HTMLCode"/>
          <w:rFonts w:ascii="Consolas" w:eastAsiaTheme="majorEastAsia" w:hAnsi="Consolas"/>
          <w:sz w:val="24"/>
          <w:szCs w:val="24"/>
          <w:bdr w:val="single" w:sz="2" w:space="0" w:color="E5E7EB" w:frame="1"/>
        </w:rPr>
        <w:t>(</w:t>
      </w:r>
      <w:proofErr w:type="gramEnd"/>
      <w:r>
        <w:rPr>
          <w:rStyle w:val="HTMLCode"/>
          <w:rFonts w:ascii="Consolas" w:eastAsiaTheme="majorEastAsia" w:hAnsi="Consolas"/>
          <w:sz w:val="24"/>
          <w:szCs w:val="24"/>
          <w:bdr w:val="single" w:sz="2" w:space="0" w:color="E5E7EB" w:frame="1"/>
        </w:rPr>
        <w:t>)</w:t>
      </w:r>
    </w:p>
    <w:p w14:paraId="1A13E643" w14:textId="77777777" w:rsidR="00CD100F" w:rsidRDefault="00CD100F" w:rsidP="00CD100F">
      <w:pPr>
        <w:numPr>
          <w:ilvl w:val="0"/>
          <w:numId w:val="1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No dependency on any tools.</w:t>
      </w:r>
    </w:p>
    <w:p w14:paraId="087558A2" w14:textId="77777777" w:rsidR="00CD100F" w:rsidRDefault="00CD100F" w:rsidP="00CD100F">
      <w:pPr>
        <w:numPr>
          <w:ilvl w:val="0"/>
          <w:numId w:val="1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PDF generated directly from HTML, CSS and JS in browser.</w:t>
      </w:r>
    </w:p>
    <w:p w14:paraId="18D5EC7C" w14:textId="77777777" w:rsidR="00CD100F" w:rsidRDefault="00CD100F" w:rsidP="00CD100F">
      <w:pPr>
        <w:numPr>
          <w:ilvl w:val="0"/>
          <w:numId w:val="1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Faster</w:t>
      </w:r>
    </w:p>
    <w:p w14:paraId="61DE1C46" w14:textId="77777777" w:rsidR="00CD100F" w:rsidRDefault="00CD100F" w:rsidP="00CD100F">
      <w:pPr>
        <w:numPr>
          <w:ilvl w:val="0"/>
          <w:numId w:val="1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Supports all the latest CSS properties.</w:t>
      </w:r>
    </w:p>
    <w:p w14:paraId="20EF915C" w14:textId="77777777" w:rsidR="00CD100F" w:rsidRDefault="00CD100F" w:rsidP="00CD100F">
      <w:pPr>
        <w:pStyle w:val="Heading3"/>
        <w:pBdr>
          <w:top w:val="single" w:sz="2" w:space="0" w:color="E5E7EB"/>
          <w:left w:val="single" w:sz="2" w:space="0" w:color="E5E7EB"/>
          <w:bottom w:val="single" w:sz="2" w:space="0" w:color="E5E7EB"/>
          <w:right w:val="single" w:sz="2" w:space="0" w:color="E5E7EB"/>
        </w:pBdr>
      </w:pPr>
      <w:r>
        <w:t>Summary</w:t>
      </w:r>
    </w:p>
    <w:p w14:paraId="21A8276D" w14:textId="77777777" w:rsidR="00CD100F" w:rsidRDefault="00CD100F" w:rsidP="00CD100F">
      <w:pPr>
        <w:pStyle w:val="NormalWeb"/>
        <w:pBdr>
          <w:top w:val="single" w:sz="2" w:space="0" w:color="E5E7EB"/>
          <w:left w:val="single" w:sz="2" w:space="0" w:color="E5E7EB"/>
          <w:bottom w:val="single" w:sz="2" w:space="0" w:color="E5E7EB"/>
          <w:right w:val="single" w:sz="2" w:space="0" w:color="E5E7EB"/>
        </w:pBdr>
      </w:pPr>
      <w:r>
        <w:t xml:space="preserve">In this article we </w:t>
      </w:r>
      <w:proofErr w:type="spellStart"/>
      <w:r>
        <w:t>learn't</w:t>
      </w:r>
      <w:proofErr w:type="spellEnd"/>
      <w:r>
        <w:t xml:space="preserve"> how to convert HTML to PDF in .NET. Converting HTML to PDF is a common requirement in many software applications. There are several ways to convert HTML to PDF using .NET. The most preferred approach is to use browser </w:t>
      </w:r>
      <w:proofErr w:type="spellStart"/>
      <w:r>
        <w:rPr>
          <w:rStyle w:val="HTMLCode"/>
          <w:rFonts w:ascii="Consolas" w:hAnsi="Consolas"/>
          <w:bdr w:val="single" w:sz="2" w:space="0" w:color="E5E7EB" w:frame="1"/>
        </w:rPr>
        <w:t>window.</w:t>
      </w:r>
      <w:proofErr w:type="gramStart"/>
      <w:r>
        <w:rPr>
          <w:rStyle w:val="HTMLCode"/>
          <w:rFonts w:ascii="Consolas" w:hAnsi="Consolas"/>
          <w:bdr w:val="single" w:sz="2" w:space="0" w:color="E5E7EB" w:frame="1"/>
        </w:rPr>
        <w:t>print</w:t>
      </w:r>
      <w:proofErr w:type="spellEnd"/>
      <w:r>
        <w:rPr>
          <w:rStyle w:val="HTMLCode"/>
          <w:rFonts w:ascii="Consolas" w:hAnsi="Consolas"/>
          <w:bdr w:val="single" w:sz="2" w:space="0" w:color="E5E7EB" w:frame="1"/>
        </w:rPr>
        <w:t>(</w:t>
      </w:r>
      <w:proofErr w:type="gramEnd"/>
      <w:r>
        <w:rPr>
          <w:rStyle w:val="HTMLCode"/>
          <w:rFonts w:ascii="Consolas" w:hAnsi="Consolas"/>
          <w:bdr w:val="single" w:sz="2" w:space="0" w:color="E5E7EB" w:frame="1"/>
        </w:rPr>
        <w:t>)</w:t>
      </w:r>
      <w:r>
        <w:t> in front end apps and use </w:t>
      </w:r>
      <w:r>
        <w:rPr>
          <w:rStyle w:val="HTMLCode"/>
          <w:rFonts w:ascii="Consolas" w:hAnsi="Consolas"/>
          <w:bdr w:val="single" w:sz="2" w:space="0" w:color="E5E7EB" w:frame="1"/>
        </w:rPr>
        <w:t xml:space="preserve">Selenium </w:t>
      </w:r>
      <w:proofErr w:type="spellStart"/>
      <w:r>
        <w:rPr>
          <w:rStyle w:val="HTMLCode"/>
          <w:rFonts w:ascii="Consolas" w:hAnsi="Consolas"/>
          <w:bdr w:val="single" w:sz="2" w:space="0" w:color="E5E7EB" w:frame="1"/>
        </w:rPr>
        <w:t>Webdriver</w:t>
      </w:r>
      <w:proofErr w:type="spellEnd"/>
      <w:r>
        <w:t> in backend API's.</w:t>
      </w:r>
    </w:p>
    <w:p w14:paraId="4AFD527E" w14:textId="77777777" w:rsidR="00CD100F" w:rsidRDefault="00CD100F" w:rsidP="00CD100F">
      <w:pPr>
        <w:pStyle w:val="2"/>
        <w:numPr>
          <w:ilvl w:val="0"/>
          <w:numId w:val="14"/>
        </w:numPr>
        <w:pBdr>
          <w:top w:val="single" w:sz="2" w:space="0" w:color="E5E7EB"/>
          <w:left w:val="single" w:sz="2" w:space="0" w:color="E5E7EB"/>
          <w:bottom w:val="single" w:sz="2" w:space="0" w:color="E5E7EB"/>
          <w:right w:val="single" w:sz="2" w:space="0" w:color="E5E7EB"/>
        </w:pBdr>
      </w:pPr>
      <w:r>
        <w:t>Report</w:t>
      </w:r>
    </w:p>
    <w:p w14:paraId="73529A11" w14:textId="77777777" w:rsidR="00CD100F" w:rsidRDefault="00CD100F" w:rsidP="00CD100F">
      <w:pPr>
        <w:pStyle w:val="2"/>
        <w:numPr>
          <w:ilvl w:val="0"/>
          <w:numId w:val="14"/>
        </w:numPr>
        <w:pBdr>
          <w:top w:val="single" w:sz="2" w:space="0" w:color="E5E7EB"/>
          <w:left w:val="single" w:sz="2" w:space="0" w:color="E5E7EB"/>
          <w:bottom w:val="single" w:sz="2" w:space="0" w:color="E5E7EB"/>
          <w:right w:val="single" w:sz="2" w:space="0" w:color="E5E7EB"/>
        </w:pBdr>
      </w:pPr>
      <w:r>
        <w:t>HTML</w:t>
      </w:r>
    </w:p>
    <w:p w14:paraId="42ED6667" w14:textId="77777777" w:rsidR="00CD100F" w:rsidRDefault="00CD100F" w:rsidP="00CD100F">
      <w:pPr>
        <w:pStyle w:val="2"/>
        <w:numPr>
          <w:ilvl w:val="0"/>
          <w:numId w:val="14"/>
        </w:numPr>
        <w:pBdr>
          <w:top w:val="single" w:sz="2" w:space="0" w:color="E5E7EB"/>
          <w:left w:val="single" w:sz="2" w:space="0" w:color="E5E7EB"/>
          <w:bottom w:val="single" w:sz="2" w:space="0" w:color="E5E7EB"/>
          <w:right w:val="single" w:sz="2" w:space="0" w:color="E5E7EB"/>
        </w:pBdr>
      </w:pPr>
      <w:r>
        <w:t>PDF</w:t>
      </w:r>
    </w:p>
    <w:p w14:paraId="287E4A5F" w14:textId="77777777" w:rsidR="00CD100F" w:rsidRDefault="00CD100F" w:rsidP="00CD100F">
      <w:r>
        <w:pict w14:anchorId="35D9AE3E">
          <v:rect id="_x0000_i1037" style="width:0;height:0" o:hralign="center" o:hrstd="t" o:hr="t" fillcolor="#a0a0a0" stroked="f"/>
        </w:pict>
      </w:r>
    </w:p>
    <w:p w14:paraId="0FF7E6E5" w14:textId="53D139D4" w:rsidR="00CD100F" w:rsidRDefault="00CD100F" w:rsidP="00CD100F">
      <w:pPr>
        <w:rPr>
          <w:rStyle w:val="Hyperlink"/>
          <w:bdr w:val="single" w:sz="2" w:space="0" w:color="E5E7EB" w:frame="1"/>
        </w:rPr>
      </w:pPr>
      <w:r>
        <w:fldChar w:fldCharType="begin"/>
      </w:r>
      <w:r>
        <w:instrText>HYPERLINK "https://ilovedotnet.org/blogs/blazor-wasm-exception-handling-and-error-boundary"</w:instrText>
      </w:r>
      <w:r>
        <w:fldChar w:fldCharType="separate"/>
      </w:r>
      <w:r>
        <w:rPr>
          <w:noProof/>
          <w:color w:val="0000FF"/>
          <w:bdr w:val="single" w:sz="2" w:space="0" w:color="E5E7EB" w:frame="1"/>
        </w:rPr>
        <mc:AlternateContent>
          <mc:Choice Requires="wps">
            <w:drawing>
              <wp:inline distT="0" distB="0" distL="0" distR="0" wp14:anchorId="7AFE63F3" wp14:editId="0AD2CB63">
                <wp:extent cx="304800" cy="304800"/>
                <wp:effectExtent l="0" t="0" r="0" b="0"/>
                <wp:docPr id="2096730721" name="Rectangle 9" descr="Blazor WASM Exception Handling and Error Boundary">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70CF1" id="Rectangle 9" o:spid="_x0000_s1026" alt="Blazor WASM Exception Handling and Error Boundary" href="https://ilovedotnet.org/blogs/blazor-wasm-exception-handling-and-error-bounda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461A480" w14:textId="77777777" w:rsidR="00CD100F" w:rsidRDefault="00CD100F" w:rsidP="00CD100F">
      <w:pPr>
        <w:pStyle w:val="Heading2"/>
        <w:pBdr>
          <w:top w:val="single" w:sz="2" w:space="0" w:color="E5E7EB"/>
          <w:left w:val="single" w:sz="2" w:space="0" w:color="E5E7EB"/>
          <w:bottom w:val="single" w:sz="2" w:space="0" w:color="E5E7EB"/>
          <w:right w:val="single" w:sz="2" w:space="0" w:color="E5E7EB"/>
        </w:pBdr>
        <w:spacing w:before="0" w:beforeAutospacing="0" w:after="0" w:afterAutospacing="0"/>
        <w:rPr>
          <w:b w:val="0"/>
          <w:bCs w:val="0"/>
        </w:rPr>
      </w:pPr>
      <w:r>
        <w:rPr>
          <w:b w:val="0"/>
          <w:bCs w:val="0"/>
          <w:color w:val="0000FF"/>
          <w:u w:val="single"/>
          <w:bdr w:val="single" w:sz="2" w:space="0" w:color="E5E7EB" w:frame="1"/>
        </w:rPr>
        <w:t>Blazor WASM Exception Handling and Error Boundary</w:t>
      </w:r>
    </w:p>
    <w:p w14:paraId="20F09D04" w14:textId="77777777" w:rsidR="00CD100F" w:rsidRDefault="00CD100F" w:rsidP="00CD100F">
      <w:pPr>
        <w:pStyle w:val="1"/>
        <w:pBdr>
          <w:top w:val="single" w:sz="2" w:space="0" w:color="E5E7EB"/>
          <w:left w:val="single" w:sz="2" w:space="0" w:color="E5E7EB"/>
          <w:bottom w:val="single" w:sz="2" w:space="0" w:color="E5E7EB"/>
          <w:right w:val="single" w:sz="2" w:space="0" w:color="E5E7EB"/>
        </w:pBdr>
        <w:spacing w:before="0" w:beforeAutospacing="0" w:after="0" w:afterAutospacing="0"/>
        <w:rPr>
          <w:color w:val="0000FF"/>
          <w:u w:val="single"/>
          <w:bdr w:val="single" w:sz="2" w:space="0" w:color="E5E7EB" w:frame="1"/>
        </w:rPr>
      </w:pPr>
      <w:r>
        <w:rPr>
          <w:color w:val="0000FF"/>
          <w:u w:val="single"/>
          <w:bdr w:val="single" w:sz="2" w:space="0" w:color="E5E7EB" w:frame="1"/>
        </w:rPr>
        <w:t>Abdul Rahman</w:t>
      </w:r>
    </w:p>
    <w:p w14:paraId="49C4661D" w14:textId="77777777" w:rsidR="00CD100F" w:rsidRDefault="00CD100F" w:rsidP="00CD100F">
      <w:pPr>
        <w:rPr>
          <w:color w:val="0000FF"/>
          <w:u w:val="single"/>
          <w:bdr w:val="single" w:sz="2" w:space="0" w:color="E5E7EB" w:frame="1"/>
        </w:rPr>
      </w:pPr>
      <w:r>
        <w:rPr>
          <w:color w:val="0000FF"/>
          <w:u w:val="single"/>
          <w:bdr w:val="single" w:sz="2" w:space="0" w:color="E5E7EB" w:frame="1"/>
        </w:rPr>
        <w:t>one year ago</w:t>
      </w:r>
    </w:p>
    <w:p w14:paraId="0E8E4134" w14:textId="77777777" w:rsidR="00CD100F" w:rsidRDefault="00CD100F" w:rsidP="00CD100F">
      <w:pPr>
        <w:rPr>
          <w:ins w:id="4" w:author="Unknown"/>
          <w:bdr w:val="single" w:sz="2" w:space="0" w:color="E5E7EB" w:frame="1"/>
        </w:rPr>
      </w:pPr>
      <w:r>
        <w:fldChar w:fldCharType="end"/>
      </w:r>
    </w:p>
    <w:p w14:paraId="02681321" w14:textId="4FB12BE9" w:rsidR="00CD100F" w:rsidRDefault="00CD100F" w:rsidP="00CD100F">
      <w:pPr>
        <w:rPr>
          <w:rStyle w:val="Hyperlink"/>
        </w:rPr>
      </w:pPr>
      <w:r>
        <w:fldChar w:fldCharType="begin"/>
      </w:r>
      <w:r>
        <w:instrText>HYPERLINK "https://ilovedotnet.org/blogs/blazor-wasm-lazy-loading"</w:instrText>
      </w:r>
      <w:r>
        <w:fldChar w:fldCharType="separate"/>
      </w:r>
      <w:r>
        <w:rPr>
          <w:noProof/>
          <w:color w:val="0000FF"/>
          <w:bdr w:val="single" w:sz="2" w:space="0" w:color="E5E7EB" w:frame="1"/>
        </w:rPr>
        <mc:AlternateContent>
          <mc:Choice Requires="wps">
            <w:drawing>
              <wp:inline distT="0" distB="0" distL="0" distR="0" wp14:anchorId="0C4D62E8" wp14:editId="3988C9C4">
                <wp:extent cx="304800" cy="304800"/>
                <wp:effectExtent l="0" t="0" r="0" b="0"/>
                <wp:docPr id="1973368615" name="Rectangle 8" descr="Blazor WASM Lazy Loadi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5071B" id="Rectangle 8" o:spid="_x0000_s1026" alt="Blazor WASM Lazy Loading" href="https://ilovedotnet.org/blogs/blazor-wasm-lazy-load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DB2850B" w14:textId="77777777" w:rsidR="00CD100F" w:rsidRDefault="00CD100F" w:rsidP="00CD100F">
      <w:pPr>
        <w:pStyle w:val="Heading2"/>
        <w:pBdr>
          <w:top w:val="single" w:sz="2" w:space="0" w:color="E5E7EB"/>
          <w:left w:val="single" w:sz="2" w:space="0" w:color="E5E7EB"/>
          <w:bottom w:val="single" w:sz="2" w:space="0" w:color="E5E7EB"/>
          <w:right w:val="single" w:sz="2" w:space="0" w:color="E5E7EB"/>
        </w:pBdr>
        <w:spacing w:before="0" w:beforeAutospacing="0" w:after="0" w:afterAutospacing="0"/>
        <w:rPr>
          <w:b w:val="0"/>
          <w:bCs w:val="0"/>
        </w:rPr>
      </w:pPr>
      <w:r>
        <w:rPr>
          <w:b w:val="0"/>
          <w:bCs w:val="0"/>
          <w:color w:val="0000FF"/>
          <w:u w:val="single"/>
          <w:bdr w:val="single" w:sz="2" w:space="0" w:color="E5E7EB" w:frame="1"/>
        </w:rPr>
        <w:t>Blazor WASM Lazy Loading</w:t>
      </w:r>
    </w:p>
    <w:p w14:paraId="74A6EFB4" w14:textId="77777777" w:rsidR="00CD100F" w:rsidRDefault="00CD100F" w:rsidP="00CD100F">
      <w:pPr>
        <w:pStyle w:val="1"/>
        <w:pBdr>
          <w:top w:val="single" w:sz="2" w:space="0" w:color="E5E7EB"/>
          <w:left w:val="single" w:sz="2" w:space="0" w:color="E5E7EB"/>
          <w:bottom w:val="single" w:sz="2" w:space="0" w:color="E5E7EB"/>
          <w:right w:val="single" w:sz="2" w:space="0" w:color="E5E7EB"/>
        </w:pBdr>
        <w:spacing w:before="0" w:beforeAutospacing="0" w:after="0" w:afterAutospacing="0"/>
        <w:rPr>
          <w:color w:val="0000FF"/>
          <w:u w:val="single"/>
          <w:bdr w:val="single" w:sz="2" w:space="0" w:color="E5E7EB" w:frame="1"/>
        </w:rPr>
      </w:pPr>
      <w:r>
        <w:rPr>
          <w:color w:val="0000FF"/>
          <w:u w:val="single"/>
          <w:bdr w:val="single" w:sz="2" w:space="0" w:color="E5E7EB" w:frame="1"/>
        </w:rPr>
        <w:t>Abdul Rahman</w:t>
      </w:r>
    </w:p>
    <w:p w14:paraId="4346D523" w14:textId="77777777" w:rsidR="00CD100F" w:rsidRDefault="00CD100F" w:rsidP="00CD100F">
      <w:pPr>
        <w:rPr>
          <w:color w:val="0000FF"/>
          <w:u w:val="single"/>
          <w:bdr w:val="single" w:sz="2" w:space="0" w:color="E5E7EB" w:frame="1"/>
        </w:rPr>
      </w:pPr>
      <w:r>
        <w:rPr>
          <w:color w:val="0000FF"/>
          <w:u w:val="single"/>
          <w:bdr w:val="single" w:sz="2" w:space="0" w:color="E5E7EB" w:frame="1"/>
        </w:rPr>
        <w:t>one year ago</w:t>
      </w:r>
    </w:p>
    <w:p w14:paraId="0F6B663A" w14:textId="479210B7" w:rsidR="00CD100F" w:rsidRDefault="00CD100F" w:rsidP="00CD100F">
      <w:pPr>
        <w:rPr>
          <w:rStyle w:val="Hyperlink"/>
        </w:rPr>
      </w:pPr>
      <w:r>
        <w:fldChar w:fldCharType="end"/>
      </w:r>
      <w:r>
        <w:fldChar w:fldCharType="begin"/>
      </w:r>
      <w:r>
        <w:instrText>HYPERLINK "https://ilovedotnet.org/blogs/structured-logging-with-serilog-in-asp-net-webapi"</w:instrText>
      </w:r>
      <w:r>
        <w:fldChar w:fldCharType="separate"/>
      </w:r>
      <w:r>
        <w:rPr>
          <w:noProof/>
          <w:color w:val="0000FF"/>
          <w:bdr w:val="single" w:sz="2" w:space="0" w:color="E5E7EB" w:frame="1"/>
        </w:rPr>
        <mc:AlternateContent>
          <mc:Choice Requires="wps">
            <w:drawing>
              <wp:inline distT="0" distB="0" distL="0" distR="0" wp14:anchorId="0FD81B0D" wp14:editId="1F8189D9">
                <wp:extent cx="304800" cy="304800"/>
                <wp:effectExtent l="0" t="0" r="0" b="0"/>
                <wp:docPr id="1712173728" name="Rectangle 7" descr="Structured Logging with Serilog in ASP.NET WEB API">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D58AD" id="Rectangle 7" o:spid="_x0000_s1026" alt="Structured Logging with Serilog in ASP.NET WEB API" href="https://ilovedotnet.org/blogs/structured-logging-with-serilog-in-asp-net-webap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63D6FA0" w14:textId="77777777" w:rsidR="00CD100F" w:rsidRDefault="00CD100F" w:rsidP="00CD100F">
      <w:pPr>
        <w:pStyle w:val="Heading2"/>
        <w:pBdr>
          <w:top w:val="single" w:sz="2" w:space="0" w:color="E5E7EB"/>
          <w:left w:val="single" w:sz="2" w:space="0" w:color="E5E7EB"/>
          <w:bottom w:val="single" w:sz="2" w:space="0" w:color="E5E7EB"/>
          <w:right w:val="single" w:sz="2" w:space="0" w:color="E5E7EB"/>
        </w:pBdr>
        <w:spacing w:before="0" w:beforeAutospacing="0" w:after="0" w:afterAutospacing="0"/>
        <w:rPr>
          <w:b w:val="0"/>
          <w:bCs w:val="0"/>
        </w:rPr>
      </w:pPr>
      <w:r>
        <w:rPr>
          <w:b w:val="0"/>
          <w:bCs w:val="0"/>
          <w:color w:val="0000FF"/>
          <w:u w:val="single"/>
          <w:bdr w:val="single" w:sz="2" w:space="0" w:color="E5E7EB" w:frame="1"/>
        </w:rPr>
        <w:t xml:space="preserve">Structured Logging with </w:t>
      </w:r>
      <w:proofErr w:type="spellStart"/>
      <w:r>
        <w:rPr>
          <w:b w:val="0"/>
          <w:bCs w:val="0"/>
          <w:color w:val="0000FF"/>
          <w:u w:val="single"/>
          <w:bdr w:val="single" w:sz="2" w:space="0" w:color="E5E7EB" w:frame="1"/>
        </w:rPr>
        <w:t>Serilog</w:t>
      </w:r>
      <w:proofErr w:type="spellEnd"/>
      <w:r>
        <w:rPr>
          <w:b w:val="0"/>
          <w:bCs w:val="0"/>
          <w:color w:val="0000FF"/>
          <w:u w:val="single"/>
          <w:bdr w:val="single" w:sz="2" w:space="0" w:color="E5E7EB" w:frame="1"/>
        </w:rPr>
        <w:t xml:space="preserve"> in ASP.NET WEB API</w:t>
      </w:r>
    </w:p>
    <w:p w14:paraId="1DF01B94" w14:textId="77777777" w:rsidR="00CD100F" w:rsidRDefault="00CD100F" w:rsidP="00CD100F">
      <w:pPr>
        <w:pStyle w:val="1"/>
        <w:pBdr>
          <w:top w:val="single" w:sz="2" w:space="0" w:color="E5E7EB"/>
          <w:left w:val="single" w:sz="2" w:space="0" w:color="E5E7EB"/>
          <w:bottom w:val="single" w:sz="2" w:space="0" w:color="E5E7EB"/>
          <w:right w:val="single" w:sz="2" w:space="0" w:color="E5E7EB"/>
        </w:pBdr>
        <w:spacing w:before="0" w:beforeAutospacing="0" w:after="0" w:afterAutospacing="0"/>
        <w:rPr>
          <w:color w:val="0000FF"/>
          <w:u w:val="single"/>
          <w:bdr w:val="single" w:sz="2" w:space="0" w:color="E5E7EB" w:frame="1"/>
        </w:rPr>
      </w:pPr>
      <w:r>
        <w:rPr>
          <w:color w:val="0000FF"/>
          <w:u w:val="single"/>
          <w:bdr w:val="single" w:sz="2" w:space="0" w:color="E5E7EB" w:frame="1"/>
        </w:rPr>
        <w:lastRenderedPageBreak/>
        <w:t>Abdul Rahman</w:t>
      </w:r>
    </w:p>
    <w:p w14:paraId="1F5EB710" w14:textId="77777777" w:rsidR="00CD100F" w:rsidRDefault="00CD100F" w:rsidP="00CD100F">
      <w:pPr>
        <w:rPr>
          <w:color w:val="0000FF"/>
          <w:u w:val="single"/>
          <w:bdr w:val="single" w:sz="2" w:space="0" w:color="E5E7EB" w:frame="1"/>
        </w:rPr>
      </w:pPr>
      <w:r>
        <w:rPr>
          <w:color w:val="0000FF"/>
          <w:u w:val="single"/>
          <w:bdr w:val="single" w:sz="2" w:space="0" w:color="E5E7EB" w:frame="1"/>
        </w:rPr>
        <w:t>15 days ago</w:t>
      </w:r>
    </w:p>
    <w:p w14:paraId="0FA1A06E" w14:textId="2CAEE77E" w:rsidR="00CD100F" w:rsidRDefault="00CD100F" w:rsidP="00CD100F">
      <w:pPr>
        <w:rPr>
          <w:rStyle w:val="Hyperlink"/>
        </w:rPr>
      </w:pPr>
      <w:r>
        <w:fldChar w:fldCharType="end"/>
      </w:r>
      <w:r>
        <w:fldChar w:fldCharType="begin"/>
      </w:r>
      <w:r>
        <w:instrText>HYPERLINK "https://ilovedotnet.org/blogs/using-docker-test-containers-in-functional-testing-in-asp-net-webapi"</w:instrText>
      </w:r>
      <w:r>
        <w:fldChar w:fldCharType="separate"/>
      </w:r>
      <w:r>
        <w:rPr>
          <w:noProof/>
          <w:color w:val="0000FF"/>
          <w:bdr w:val="single" w:sz="2" w:space="0" w:color="E5E7EB" w:frame="1"/>
        </w:rPr>
        <mc:AlternateContent>
          <mc:Choice Requires="wps">
            <w:drawing>
              <wp:inline distT="0" distB="0" distL="0" distR="0" wp14:anchorId="7092811C" wp14:editId="340E891D">
                <wp:extent cx="304800" cy="304800"/>
                <wp:effectExtent l="0" t="0" r="0" b="0"/>
                <wp:docPr id="1350036728" name="Rectangle 6" descr="Using Docker Test Containers in Functional Testing in ASP.NET WEB API">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C3A8FA" id="Rectangle 6" o:spid="_x0000_s1026" alt="Using Docker Test Containers in Functional Testing in ASP.NET WEB API" href="https://ilovedotnet.org/blogs/using-docker-test-containers-in-functional-testing-in-asp-net-webap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694579B" w14:textId="77777777" w:rsidR="00CD100F" w:rsidRDefault="00CD100F" w:rsidP="00CD100F">
      <w:pPr>
        <w:pStyle w:val="Heading2"/>
        <w:pBdr>
          <w:top w:val="single" w:sz="2" w:space="0" w:color="E5E7EB"/>
          <w:left w:val="single" w:sz="2" w:space="0" w:color="E5E7EB"/>
          <w:bottom w:val="single" w:sz="2" w:space="0" w:color="E5E7EB"/>
          <w:right w:val="single" w:sz="2" w:space="0" w:color="E5E7EB"/>
        </w:pBdr>
        <w:spacing w:before="0" w:beforeAutospacing="0" w:after="0" w:afterAutospacing="0"/>
        <w:rPr>
          <w:b w:val="0"/>
          <w:bCs w:val="0"/>
        </w:rPr>
      </w:pPr>
      <w:r>
        <w:rPr>
          <w:b w:val="0"/>
          <w:bCs w:val="0"/>
          <w:color w:val="0000FF"/>
          <w:u w:val="single"/>
          <w:bdr w:val="single" w:sz="2" w:space="0" w:color="E5E7EB" w:frame="1"/>
        </w:rPr>
        <w:t>Using Docker Test Containers in Functional Testing in ASP.NET WEB API</w:t>
      </w:r>
    </w:p>
    <w:p w14:paraId="43F19F43" w14:textId="77777777" w:rsidR="00CD100F" w:rsidRDefault="00CD100F" w:rsidP="00CD100F">
      <w:pPr>
        <w:pStyle w:val="1"/>
        <w:pBdr>
          <w:top w:val="single" w:sz="2" w:space="0" w:color="E5E7EB"/>
          <w:left w:val="single" w:sz="2" w:space="0" w:color="E5E7EB"/>
          <w:bottom w:val="single" w:sz="2" w:space="0" w:color="E5E7EB"/>
          <w:right w:val="single" w:sz="2" w:space="0" w:color="E5E7EB"/>
        </w:pBdr>
        <w:spacing w:before="0" w:beforeAutospacing="0" w:after="0" w:afterAutospacing="0"/>
        <w:rPr>
          <w:color w:val="0000FF"/>
          <w:u w:val="single"/>
          <w:bdr w:val="single" w:sz="2" w:space="0" w:color="E5E7EB" w:frame="1"/>
        </w:rPr>
      </w:pPr>
      <w:r>
        <w:rPr>
          <w:color w:val="0000FF"/>
          <w:u w:val="single"/>
          <w:bdr w:val="single" w:sz="2" w:space="0" w:color="E5E7EB" w:frame="1"/>
        </w:rPr>
        <w:t>Abdul Rahman</w:t>
      </w:r>
    </w:p>
    <w:p w14:paraId="2777B1E5" w14:textId="77777777" w:rsidR="00CD100F" w:rsidRDefault="00CD100F" w:rsidP="00CD100F">
      <w:pPr>
        <w:rPr>
          <w:color w:val="0000FF"/>
          <w:u w:val="single"/>
          <w:bdr w:val="single" w:sz="2" w:space="0" w:color="E5E7EB" w:frame="1"/>
        </w:rPr>
      </w:pPr>
      <w:r>
        <w:rPr>
          <w:color w:val="0000FF"/>
          <w:u w:val="single"/>
          <w:bdr w:val="single" w:sz="2" w:space="0" w:color="E5E7EB" w:frame="1"/>
        </w:rPr>
        <w:t>22 days ago</w:t>
      </w:r>
    </w:p>
    <w:p w14:paraId="35F06EE4" w14:textId="77777777" w:rsidR="00CD100F" w:rsidRDefault="00CD100F" w:rsidP="00CD100F">
      <w:pPr>
        <w:rPr>
          <w:ins w:id="5" w:author="Unknown"/>
          <w:bdr w:val="single" w:sz="2" w:space="0" w:color="E5E7EB" w:frame="1"/>
        </w:rPr>
      </w:pPr>
      <w:r>
        <w:fldChar w:fldCharType="end"/>
      </w:r>
    </w:p>
    <w:p w14:paraId="63DAEC5B" w14:textId="5AD10B81" w:rsidR="00CD100F" w:rsidRDefault="00CD100F" w:rsidP="00CD100F">
      <w:pPr>
        <w:rPr>
          <w:rStyle w:val="Hyperlink"/>
        </w:rPr>
      </w:pPr>
      <w:r>
        <w:fldChar w:fldCharType="begin"/>
      </w:r>
      <w:r>
        <w:instrText>HYPERLINK "https://ilovedotnet.org/blogs/global-exception-handling-in-asp-net-webapi"</w:instrText>
      </w:r>
      <w:r>
        <w:fldChar w:fldCharType="separate"/>
      </w:r>
      <w:r>
        <w:rPr>
          <w:noProof/>
          <w:color w:val="0000FF"/>
          <w:bdr w:val="single" w:sz="2" w:space="0" w:color="E5E7EB" w:frame="1"/>
        </w:rPr>
        <mc:AlternateContent>
          <mc:Choice Requires="wps">
            <w:drawing>
              <wp:inline distT="0" distB="0" distL="0" distR="0" wp14:anchorId="3F7002A3" wp14:editId="72B9BE93">
                <wp:extent cx="304800" cy="304800"/>
                <wp:effectExtent l="0" t="0" r="0" b="0"/>
                <wp:docPr id="458072557" name="Rectangle 5" descr="Global Exception Handling in ASP.NET WEB API">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CB05F" id="Rectangle 5" o:spid="_x0000_s1026" alt="Global Exception Handling in ASP.NET WEB API" href="https://ilovedotnet.org/blogs/global-exception-handling-in-asp-net-webap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0AA3C7E" w14:textId="77777777" w:rsidR="00CD100F" w:rsidRDefault="00CD100F" w:rsidP="00CD100F">
      <w:pPr>
        <w:pStyle w:val="Heading2"/>
        <w:pBdr>
          <w:top w:val="single" w:sz="2" w:space="0" w:color="E5E7EB"/>
          <w:left w:val="single" w:sz="2" w:space="0" w:color="E5E7EB"/>
          <w:bottom w:val="single" w:sz="2" w:space="0" w:color="E5E7EB"/>
          <w:right w:val="single" w:sz="2" w:space="0" w:color="E5E7EB"/>
        </w:pBdr>
        <w:spacing w:before="0" w:beforeAutospacing="0" w:after="0" w:afterAutospacing="0"/>
        <w:rPr>
          <w:b w:val="0"/>
          <w:bCs w:val="0"/>
        </w:rPr>
      </w:pPr>
      <w:r>
        <w:rPr>
          <w:b w:val="0"/>
          <w:bCs w:val="0"/>
          <w:color w:val="0000FF"/>
          <w:u w:val="single"/>
          <w:bdr w:val="single" w:sz="2" w:space="0" w:color="E5E7EB" w:frame="1"/>
        </w:rPr>
        <w:t>Global Exception Handling in ASP.NET WEB API</w:t>
      </w:r>
    </w:p>
    <w:p w14:paraId="7DDF9B04" w14:textId="77777777" w:rsidR="00CD100F" w:rsidRDefault="00CD100F" w:rsidP="00CD100F">
      <w:pPr>
        <w:pStyle w:val="1"/>
        <w:pBdr>
          <w:top w:val="single" w:sz="2" w:space="0" w:color="E5E7EB"/>
          <w:left w:val="single" w:sz="2" w:space="0" w:color="E5E7EB"/>
          <w:bottom w:val="single" w:sz="2" w:space="0" w:color="E5E7EB"/>
          <w:right w:val="single" w:sz="2" w:space="0" w:color="E5E7EB"/>
        </w:pBdr>
        <w:spacing w:before="0" w:beforeAutospacing="0" w:after="0" w:afterAutospacing="0"/>
        <w:rPr>
          <w:color w:val="0000FF"/>
          <w:u w:val="single"/>
          <w:bdr w:val="single" w:sz="2" w:space="0" w:color="E5E7EB" w:frame="1"/>
        </w:rPr>
      </w:pPr>
      <w:r>
        <w:rPr>
          <w:color w:val="0000FF"/>
          <w:u w:val="single"/>
          <w:bdr w:val="single" w:sz="2" w:space="0" w:color="E5E7EB" w:frame="1"/>
        </w:rPr>
        <w:t>Abdul Rahman</w:t>
      </w:r>
    </w:p>
    <w:p w14:paraId="064AE237" w14:textId="77777777" w:rsidR="00CD100F" w:rsidRDefault="00CD100F" w:rsidP="00CD100F">
      <w:pPr>
        <w:rPr>
          <w:color w:val="0000FF"/>
          <w:u w:val="single"/>
          <w:bdr w:val="single" w:sz="2" w:space="0" w:color="E5E7EB" w:frame="1"/>
        </w:rPr>
      </w:pPr>
      <w:r>
        <w:rPr>
          <w:color w:val="0000FF"/>
          <w:u w:val="single"/>
          <w:bdr w:val="single" w:sz="2" w:space="0" w:color="E5E7EB" w:frame="1"/>
        </w:rPr>
        <w:t>one month ago</w:t>
      </w:r>
    </w:p>
    <w:p w14:paraId="01D511E7" w14:textId="77777777" w:rsidR="00CD100F" w:rsidRDefault="00CD100F" w:rsidP="00CD100F">
      <w:pPr>
        <w:rPr>
          <w:ins w:id="6" w:author="Unknown"/>
          <w:bdr w:val="single" w:sz="2" w:space="0" w:color="E5E7EB" w:frame="1"/>
        </w:rPr>
      </w:pPr>
      <w:r>
        <w:fldChar w:fldCharType="end"/>
      </w:r>
    </w:p>
    <w:p w14:paraId="661C8E0D" w14:textId="19431F77" w:rsidR="00CD100F" w:rsidRDefault="00CD100F" w:rsidP="00CD100F">
      <w:pPr>
        <w:rPr>
          <w:rStyle w:val="Hyperlink"/>
        </w:rPr>
      </w:pPr>
      <w:r>
        <w:fldChar w:fldCharType="begin"/>
      </w:r>
      <w:r>
        <w:instrText>HYPERLINK "https://ilovedotnet.org/blogs/architecture-test-using-net-arch-test-in-asp-net-webapi"</w:instrText>
      </w:r>
      <w:r>
        <w:fldChar w:fldCharType="separate"/>
      </w:r>
      <w:r>
        <w:rPr>
          <w:noProof/>
          <w:color w:val="0000FF"/>
          <w:bdr w:val="single" w:sz="2" w:space="0" w:color="E5E7EB" w:frame="1"/>
        </w:rPr>
        <mc:AlternateContent>
          <mc:Choice Requires="wps">
            <w:drawing>
              <wp:inline distT="0" distB="0" distL="0" distR="0" wp14:anchorId="4721FD9B" wp14:editId="54DC0F48">
                <wp:extent cx="304800" cy="304800"/>
                <wp:effectExtent l="0" t="0" r="0" b="0"/>
                <wp:docPr id="1067980020" name="Rectangle 4" descr="Architecture Test using Net Arch Test in ASP.NET WEB API">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E7F61" id="Rectangle 4" o:spid="_x0000_s1026" alt="Architecture Test using Net Arch Test in ASP.NET WEB API" href="https://ilovedotnet.org/blogs/architecture-test-using-net-arch-test-in-asp-net-webap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0827F55" w14:textId="77777777" w:rsidR="00CD100F" w:rsidRDefault="00CD100F" w:rsidP="00CD100F">
      <w:pPr>
        <w:pStyle w:val="Heading2"/>
        <w:pBdr>
          <w:top w:val="single" w:sz="2" w:space="0" w:color="E5E7EB"/>
          <w:left w:val="single" w:sz="2" w:space="0" w:color="E5E7EB"/>
          <w:bottom w:val="single" w:sz="2" w:space="0" w:color="E5E7EB"/>
          <w:right w:val="single" w:sz="2" w:space="0" w:color="E5E7EB"/>
        </w:pBdr>
        <w:spacing w:before="0" w:beforeAutospacing="0" w:after="0" w:afterAutospacing="0"/>
        <w:rPr>
          <w:b w:val="0"/>
          <w:bCs w:val="0"/>
        </w:rPr>
      </w:pPr>
      <w:r>
        <w:rPr>
          <w:b w:val="0"/>
          <w:bCs w:val="0"/>
          <w:color w:val="0000FF"/>
          <w:u w:val="single"/>
          <w:bdr w:val="single" w:sz="2" w:space="0" w:color="E5E7EB" w:frame="1"/>
        </w:rPr>
        <w:t>Architecture Test using Net Arch Test in ASP.NET WEB API</w:t>
      </w:r>
    </w:p>
    <w:p w14:paraId="595BE553" w14:textId="77777777" w:rsidR="00CD100F" w:rsidRDefault="00CD100F" w:rsidP="00CD100F">
      <w:pPr>
        <w:pStyle w:val="1"/>
        <w:pBdr>
          <w:top w:val="single" w:sz="2" w:space="0" w:color="E5E7EB"/>
          <w:left w:val="single" w:sz="2" w:space="0" w:color="E5E7EB"/>
          <w:bottom w:val="single" w:sz="2" w:space="0" w:color="E5E7EB"/>
          <w:right w:val="single" w:sz="2" w:space="0" w:color="E5E7EB"/>
        </w:pBdr>
        <w:spacing w:before="0" w:beforeAutospacing="0" w:after="0" w:afterAutospacing="0"/>
        <w:rPr>
          <w:color w:val="0000FF"/>
          <w:u w:val="single"/>
          <w:bdr w:val="single" w:sz="2" w:space="0" w:color="E5E7EB" w:frame="1"/>
        </w:rPr>
      </w:pPr>
      <w:r>
        <w:rPr>
          <w:color w:val="0000FF"/>
          <w:u w:val="single"/>
          <w:bdr w:val="single" w:sz="2" w:space="0" w:color="E5E7EB" w:frame="1"/>
        </w:rPr>
        <w:t>Abdul Rahman</w:t>
      </w:r>
    </w:p>
    <w:p w14:paraId="35798E53" w14:textId="77777777" w:rsidR="00CD100F" w:rsidRDefault="00CD100F" w:rsidP="00CD100F">
      <w:pPr>
        <w:rPr>
          <w:color w:val="0000FF"/>
          <w:u w:val="single"/>
          <w:bdr w:val="single" w:sz="2" w:space="0" w:color="E5E7EB" w:frame="1"/>
        </w:rPr>
      </w:pPr>
      <w:r>
        <w:rPr>
          <w:color w:val="0000FF"/>
          <w:u w:val="single"/>
          <w:bdr w:val="single" w:sz="2" w:space="0" w:color="E5E7EB" w:frame="1"/>
        </w:rPr>
        <w:t>one month ago</w:t>
      </w:r>
    </w:p>
    <w:p w14:paraId="1355D295" w14:textId="77777777" w:rsidR="00CD100F" w:rsidRDefault="00CD100F" w:rsidP="00CD100F">
      <w:r>
        <w:fldChar w:fldCharType="end"/>
      </w:r>
    </w:p>
    <w:p w14:paraId="5E7C5C18" w14:textId="77777777" w:rsidR="00CD100F" w:rsidRDefault="00CD100F" w:rsidP="00CD100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pPr>
      <w:r>
        <w:t>Show more</w:t>
      </w:r>
    </w:p>
    <w:p w14:paraId="27E60D60" w14:textId="63E5E6DF" w:rsidR="00CD100F" w:rsidRDefault="00CD100F" w:rsidP="00CD100F">
      <w:hyperlink r:id="rId65" w:history="1">
        <w:proofErr w:type="spellStart"/>
        <w:r>
          <w:rPr>
            <w:rStyle w:val="a"/>
            <w:color w:val="0000FF"/>
            <w:u w:val="single"/>
            <w:bdr w:val="single" w:sz="2" w:space="0" w:color="E5E7EB" w:frame="1"/>
          </w:rPr>
          <w:t>Home</w:t>
        </w:r>
      </w:hyperlink>
      <w:hyperlink r:id="rId66" w:history="1">
        <w:r>
          <w:rPr>
            <w:rStyle w:val="a"/>
            <w:color w:val="0000FF"/>
            <w:u w:val="single"/>
            <w:bdr w:val="single" w:sz="2" w:space="0" w:color="E5E7EB" w:frame="1"/>
          </w:rPr>
          <w:t>Learning</w:t>
        </w:r>
        <w:proofErr w:type="spellEnd"/>
        <w:r>
          <w:rPr>
            <w:rStyle w:val="a"/>
            <w:color w:val="0000FF"/>
            <w:u w:val="single"/>
            <w:bdr w:val="single" w:sz="2" w:space="0" w:color="E5E7EB" w:frame="1"/>
          </w:rPr>
          <w:t xml:space="preserve"> </w:t>
        </w:r>
        <w:proofErr w:type="spellStart"/>
        <w:r>
          <w:rPr>
            <w:rStyle w:val="a"/>
            <w:color w:val="0000FF"/>
            <w:u w:val="single"/>
            <w:bdr w:val="single" w:sz="2" w:space="0" w:color="E5E7EB" w:frame="1"/>
          </w:rPr>
          <w:t>Path</w:t>
        </w:r>
      </w:hyperlink>
      <w:hyperlink r:id="rId67" w:history="1">
        <w:r>
          <w:rPr>
            <w:rStyle w:val="a"/>
            <w:color w:val="0000FF"/>
            <w:u w:val="single"/>
            <w:bdr w:val="single" w:sz="2" w:space="0" w:color="E5E7EB" w:frame="1"/>
          </w:rPr>
          <w:t>Analytics</w:t>
        </w:r>
      </w:hyperlink>
      <w:hyperlink r:id="rId68" w:history="1">
        <w:r>
          <w:rPr>
            <w:rStyle w:val="a"/>
            <w:color w:val="0000FF"/>
            <w:u w:val="single"/>
            <w:bdr w:val="single" w:sz="2" w:space="0" w:color="E5E7EB" w:frame="1"/>
          </w:rPr>
          <w:t>About</w:t>
        </w:r>
        <w:proofErr w:type="spellEnd"/>
      </w:hyperlink>
    </w:p>
    <w:sectPr w:rsidR="00CD1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4660"/>
    <w:multiLevelType w:val="multilevel"/>
    <w:tmpl w:val="12EC6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561FF"/>
    <w:multiLevelType w:val="multilevel"/>
    <w:tmpl w:val="5B1A6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A3DED"/>
    <w:multiLevelType w:val="multilevel"/>
    <w:tmpl w:val="DC18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438BA"/>
    <w:multiLevelType w:val="multilevel"/>
    <w:tmpl w:val="1232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5040C"/>
    <w:multiLevelType w:val="multilevel"/>
    <w:tmpl w:val="D242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BC58FB"/>
    <w:multiLevelType w:val="multilevel"/>
    <w:tmpl w:val="CF489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5B4709"/>
    <w:multiLevelType w:val="multilevel"/>
    <w:tmpl w:val="B3DA5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AF3653"/>
    <w:multiLevelType w:val="multilevel"/>
    <w:tmpl w:val="B9F68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53183B"/>
    <w:multiLevelType w:val="multilevel"/>
    <w:tmpl w:val="803E7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997622"/>
    <w:multiLevelType w:val="multilevel"/>
    <w:tmpl w:val="6C7A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461C03"/>
    <w:multiLevelType w:val="multilevel"/>
    <w:tmpl w:val="BDF0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5E536D"/>
    <w:multiLevelType w:val="multilevel"/>
    <w:tmpl w:val="8A90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0D38DA"/>
    <w:multiLevelType w:val="multilevel"/>
    <w:tmpl w:val="680C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660C81"/>
    <w:multiLevelType w:val="multilevel"/>
    <w:tmpl w:val="E424C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4056985">
    <w:abstractNumId w:val="2"/>
  </w:num>
  <w:num w:numId="2" w16cid:durableId="1183786835">
    <w:abstractNumId w:val="11"/>
  </w:num>
  <w:num w:numId="3" w16cid:durableId="1423642613">
    <w:abstractNumId w:val="3"/>
  </w:num>
  <w:num w:numId="4" w16cid:durableId="237057085">
    <w:abstractNumId w:val="7"/>
  </w:num>
  <w:num w:numId="5" w16cid:durableId="1445881468">
    <w:abstractNumId w:val="5"/>
  </w:num>
  <w:num w:numId="6" w16cid:durableId="1905023037">
    <w:abstractNumId w:val="9"/>
  </w:num>
  <w:num w:numId="7" w16cid:durableId="1992824299">
    <w:abstractNumId w:val="13"/>
  </w:num>
  <w:num w:numId="8" w16cid:durableId="1131051730">
    <w:abstractNumId w:val="0"/>
  </w:num>
  <w:num w:numId="9" w16cid:durableId="1429307116">
    <w:abstractNumId w:val="1"/>
  </w:num>
  <w:num w:numId="10" w16cid:durableId="558784346">
    <w:abstractNumId w:val="12"/>
  </w:num>
  <w:num w:numId="11" w16cid:durableId="1739091159">
    <w:abstractNumId w:val="4"/>
  </w:num>
  <w:num w:numId="12" w16cid:durableId="1933396879">
    <w:abstractNumId w:val="6"/>
  </w:num>
  <w:num w:numId="13" w16cid:durableId="1816682364">
    <w:abstractNumId w:val="8"/>
  </w:num>
  <w:num w:numId="14" w16cid:durableId="11533779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0F"/>
    <w:rsid w:val="00CD100F"/>
    <w:rsid w:val="00ED0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B3C6"/>
  <w15:chartTrackingRefBased/>
  <w15:docId w15:val="{E75EFC47-0804-47E4-8E7C-E74EAFD6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10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D100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CD10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10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00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D100F"/>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CD100F"/>
    <w:rPr>
      <w:color w:val="0000FF"/>
      <w:u w:val="single"/>
    </w:rPr>
  </w:style>
  <w:style w:type="character" w:customStyle="1" w:styleId="fc-black-400">
    <w:name w:val="fc-black-400"/>
    <w:basedOn w:val="DefaultParagraphFont"/>
    <w:rsid w:val="00CD100F"/>
  </w:style>
  <w:style w:type="paragraph" w:styleId="NormalWeb">
    <w:name w:val="Normal (Web)"/>
    <w:basedOn w:val="Normal"/>
    <w:uiPriority w:val="99"/>
    <w:semiHidden/>
    <w:unhideWhenUsed/>
    <w:rsid w:val="00CD10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D10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1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D100F"/>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CD100F"/>
  </w:style>
  <w:style w:type="character" w:customStyle="1" w:styleId="hljs-keyword">
    <w:name w:val="hljs-keyword"/>
    <w:basedOn w:val="DefaultParagraphFont"/>
    <w:rsid w:val="00CD100F"/>
  </w:style>
  <w:style w:type="character" w:customStyle="1" w:styleId="hljs-number">
    <w:name w:val="hljs-number"/>
    <w:basedOn w:val="DefaultParagraphFont"/>
    <w:rsid w:val="00CD100F"/>
  </w:style>
  <w:style w:type="character" w:customStyle="1" w:styleId="hljs-function">
    <w:name w:val="hljs-function"/>
    <w:basedOn w:val="DefaultParagraphFont"/>
    <w:rsid w:val="00CD100F"/>
  </w:style>
  <w:style w:type="character" w:customStyle="1" w:styleId="hljs-title">
    <w:name w:val="hljs-title"/>
    <w:basedOn w:val="DefaultParagraphFont"/>
    <w:rsid w:val="00CD100F"/>
  </w:style>
  <w:style w:type="character" w:customStyle="1" w:styleId="hljs-params">
    <w:name w:val="hljs-params"/>
    <w:basedOn w:val="DefaultParagraphFont"/>
    <w:rsid w:val="00CD100F"/>
  </w:style>
  <w:style w:type="character" w:customStyle="1" w:styleId="hljs-meta">
    <w:name w:val="hljs-meta"/>
    <w:basedOn w:val="DefaultParagraphFont"/>
    <w:rsid w:val="00CD100F"/>
  </w:style>
  <w:style w:type="paragraph" w:customStyle="1" w:styleId="d-inline">
    <w:name w:val="d-inline"/>
    <w:basedOn w:val="Normal"/>
    <w:rsid w:val="00CD10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relativetime">
    <w:name w:val="relativetime"/>
    <w:basedOn w:val="DefaultParagraphFont"/>
    <w:rsid w:val="00CD100F"/>
  </w:style>
  <w:style w:type="character" w:customStyle="1" w:styleId="reputation-score">
    <w:name w:val="reputation-score"/>
    <w:basedOn w:val="DefaultParagraphFont"/>
    <w:rsid w:val="00CD100F"/>
  </w:style>
  <w:style w:type="character" w:customStyle="1" w:styleId="badgecount">
    <w:name w:val="badgecount"/>
    <w:basedOn w:val="DefaultParagraphFont"/>
    <w:rsid w:val="00CD100F"/>
  </w:style>
  <w:style w:type="character" w:customStyle="1" w:styleId="v-visible-sr">
    <w:name w:val="v-visible-sr"/>
    <w:basedOn w:val="DefaultParagraphFont"/>
    <w:rsid w:val="00CD100F"/>
  </w:style>
  <w:style w:type="paragraph" w:customStyle="1" w:styleId="comment">
    <w:name w:val="comment"/>
    <w:basedOn w:val="Normal"/>
    <w:rsid w:val="00CD10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mment-copy">
    <w:name w:val="comment-copy"/>
    <w:basedOn w:val="DefaultParagraphFont"/>
    <w:rsid w:val="00CD100F"/>
  </w:style>
  <w:style w:type="character" w:customStyle="1" w:styleId="comment-date">
    <w:name w:val="comment-date"/>
    <w:basedOn w:val="DefaultParagraphFont"/>
    <w:rsid w:val="00CD100F"/>
  </w:style>
  <w:style w:type="character" w:customStyle="1" w:styleId="relativetime-clean">
    <w:name w:val="relativetime-clean"/>
    <w:basedOn w:val="DefaultParagraphFont"/>
    <w:rsid w:val="00CD100F"/>
  </w:style>
  <w:style w:type="character" w:customStyle="1" w:styleId="hljs-literal">
    <w:name w:val="hljs-literal"/>
    <w:basedOn w:val="DefaultParagraphFont"/>
    <w:rsid w:val="00CD100F"/>
  </w:style>
  <w:style w:type="character" w:customStyle="1" w:styleId="hljs-comment">
    <w:name w:val="hljs-comment"/>
    <w:basedOn w:val="DefaultParagraphFont"/>
    <w:rsid w:val="00CD100F"/>
  </w:style>
  <w:style w:type="character" w:customStyle="1" w:styleId="hljs-builtin">
    <w:name w:val="hljs-built_in"/>
    <w:basedOn w:val="DefaultParagraphFont"/>
    <w:rsid w:val="00CD100F"/>
  </w:style>
  <w:style w:type="character" w:customStyle="1" w:styleId="Heading3Char">
    <w:name w:val="Heading 3 Char"/>
    <w:basedOn w:val="DefaultParagraphFont"/>
    <w:link w:val="Heading3"/>
    <w:uiPriority w:val="9"/>
    <w:semiHidden/>
    <w:rsid w:val="00CD100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D100F"/>
    <w:rPr>
      <w:rFonts w:asciiTheme="majorHAnsi" w:eastAsiaTheme="majorEastAsia" w:hAnsiTheme="majorHAnsi" w:cstheme="majorBidi"/>
      <w:i/>
      <w:iCs/>
      <w:color w:val="2F5496" w:themeColor="accent1" w:themeShade="BF"/>
    </w:rPr>
  </w:style>
  <w:style w:type="character" w:customStyle="1" w:styleId="a">
    <w:name w:val="["/>
    <w:basedOn w:val="DefaultParagraphFont"/>
    <w:rsid w:val="00CD100F"/>
  </w:style>
  <w:style w:type="character" w:customStyle="1" w:styleId="animate-pulse">
    <w:name w:val="animate-pulse"/>
    <w:basedOn w:val="DefaultParagraphFont"/>
    <w:rsid w:val="00CD100F"/>
  </w:style>
  <w:style w:type="character" w:customStyle="1" w:styleId="hidden">
    <w:name w:val="hidden"/>
    <w:basedOn w:val="DefaultParagraphFont"/>
    <w:rsid w:val="00CD100F"/>
  </w:style>
  <w:style w:type="character" w:styleId="Strong">
    <w:name w:val="Strong"/>
    <w:basedOn w:val="DefaultParagraphFont"/>
    <w:uiPriority w:val="22"/>
    <w:qFormat/>
    <w:rsid w:val="00CD100F"/>
    <w:rPr>
      <w:b/>
      <w:bCs/>
    </w:rPr>
  </w:style>
  <w:style w:type="paragraph" w:customStyle="1" w:styleId="1">
    <w:name w:val="[1"/>
    <w:basedOn w:val="Normal"/>
    <w:rsid w:val="00CD10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2">
    <w:name w:val="[2"/>
    <w:basedOn w:val="Normal"/>
    <w:rsid w:val="00CD10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09399">
      <w:bodyDiv w:val="1"/>
      <w:marLeft w:val="0"/>
      <w:marRight w:val="0"/>
      <w:marTop w:val="0"/>
      <w:marBottom w:val="0"/>
      <w:divBdr>
        <w:top w:val="none" w:sz="0" w:space="0" w:color="auto"/>
        <w:left w:val="none" w:sz="0" w:space="0" w:color="auto"/>
        <w:bottom w:val="none" w:sz="0" w:space="0" w:color="auto"/>
        <w:right w:val="none" w:sz="0" w:space="0" w:color="auto"/>
      </w:divBdr>
      <w:divsChild>
        <w:div w:id="94252805">
          <w:marLeft w:val="0"/>
          <w:marRight w:val="0"/>
          <w:marTop w:val="0"/>
          <w:marBottom w:val="0"/>
          <w:divBdr>
            <w:top w:val="single" w:sz="2" w:space="0" w:color="E5E7EB"/>
            <w:left w:val="single" w:sz="2" w:space="0" w:color="E5E7EB"/>
            <w:bottom w:val="single" w:sz="2" w:space="0" w:color="E5E7EB"/>
            <w:right w:val="single" w:sz="2" w:space="0" w:color="E5E7EB"/>
          </w:divBdr>
        </w:div>
        <w:div w:id="161363147">
          <w:marLeft w:val="0"/>
          <w:marRight w:val="0"/>
          <w:marTop w:val="0"/>
          <w:marBottom w:val="0"/>
          <w:divBdr>
            <w:top w:val="single" w:sz="2" w:space="0" w:color="E5E7EB"/>
            <w:left w:val="single" w:sz="2" w:space="0" w:color="E5E7EB"/>
            <w:bottom w:val="single" w:sz="2" w:space="0" w:color="E5E7EB"/>
            <w:right w:val="single" w:sz="2" w:space="0" w:color="E5E7EB"/>
          </w:divBdr>
        </w:div>
        <w:div w:id="791678568">
          <w:marLeft w:val="0"/>
          <w:marRight w:val="0"/>
          <w:marTop w:val="0"/>
          <w:marBottom w:val="0"/>
          <w:divBdr>
            <w:top w:val="single" w:sz="2" w:space="0" w:color="E5E7EB"/>
            <w:left w:val="single" w:sz="2" w:space="0" w:color="E5E7EB"/>
            <w:bottom w:val="single" w:sz="2" w:space="0" w:color="E5E7EB"/>
            <w:right w:val="single" w:sz="2" w:space="0" w:color="E5E7EB"/>
          </w:divBdr>
        </w:div>
        <w:div w:id="602961696">
          <w:marLeft w:val="0"/>
          <w:marRight w:val="0"/>
          <w:marTop w:val="0"/>
          <w:marBottom w:val="0"/>
          <w:divBdr>
            <w:top w:val="single" w:sz="2" w:space="0" w:color="E5E7EB"/>
            <w:left w:val="single" w:sz="2" w:space="0" w:color="E5E7EB"/>
            <w:bottom w:val="single" w:sz="2" w:space="0" w:color="E5E7EB"/>
            <w:right w:val="single" w:sz="2" w:space="0" w:color="E5E7EB"/>
          </w:divBdr>
        </w:div>
        <w:div w:id="1179658896">
          <w:marLeft w:val="0"/>
          <w:marRight w:val="0"/>
          <w:marTop w:val="0"/>
          <w:marBottom w:val="0"/>
          <w:divBdr>
            <w:top w:val="single" w:sz="2" w:space="0" w:color="E5E7EB"/>
            <w:left w:val="single" w:sz="2" w:space="0" w:color="E5E7EB"/>
            <w:bottom w:val="single" w:sz="2" w:space="0" w:color="E5E7EB"/>
            <w:right w:val="single" w:sz="2" w:space="0" w:color="E5E7EB"/>
          </w:divBdr>
        </w:div>
        <w:div w:id="1402171295">
          <w:marLeft w:val="0"/>
          <w:marRight w:val="0"/>
          <w:marTop w:val="0"/>
          <w:marBottom w:val="0"/>
          <w:divBdr>
            <w:top w:val="single" w:sz="2" w:space="0" w:color="E5E7EB"/>
            <w:left w:val="single" w:sz="2" w:space="0" w:color="E5E7EB"/>
            <w:bottom w:val="single" w:sz="2" w:space="0" w:color="E5E7EB"/>
            <w:right w:val="single" w:sz="2" w:space="0" w:color="E5E7EB"/>
          </w:divBdr>
        </w:div>
        <w:div w:id="460152305">
          <w:marLeft w:val="0"/>
          <w:marRight w:val="0"/>
          <w:marTop w:val="0"/>
          <w:marBottom w:val="0"/>
          <w:divBdr>
            <w:top w:val="single" w:sz="2" w:space="0" w:color="E5E7EB"/>
            <w:left w:val="single" w:sz="2" w:space="0" w:color="E5E7EB"/>
            <w:bottom w:val="single" w:sz="2" w:space="0" w:color="E5E7EB"/>
            <w:right w:val="single" w:sz="2" w:space="0" w:color="E5E7EB"/>
          </w:divBdr>
        </w:div>
        <w:div w:id="450899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8646769">
      <w:bodyDiv w:val="1"/>
      <w:marLeft w:val="0"/>
      <w:marRight w:val="0"/>
      <w:marTop w:val="0"/>
      <w:marBottom w:val="0"/>
      <w:divBdr>
        <w:top w:val="none" w:sz="0" w:space="0" w:color="auto"/>
        <w:left w:val="none" w:sz="0" w:space="0" w:color="auto"/>
        <w:bottom w:val="none" w:sz="0" w:space="0" w:color="auto"/>
        <w:right w:val="none" w:sz="0" w:space="0" w:color="auto"/>
      </w:divBdr>
      <w:divsChild>
        <w:div w:id="1064370466">
          <w:marLeft w:val="0"/>
          <w:marRight w:val="0"/>
          <w:marTop w:val="0"/>
          <w:marBottom w:val="0"/>
          <w:divBdr>
            <w:top w:val="none" w:sz="0" w:space="0" w:color="auto"/>
            <w:left w:val="none" w:sz="0" w:space="0" w:color="auto"/>
            <w:bottom w:val="none" w:sz="0" w:space="0" w:color="auto"/>
            <w:right w:val="none" w:sz="0" w:space="0" w:color="auto"/>
          </w:divBdr>
        </w:div>
        <w:div w:id="1689138853">
          <w:marLeft w:val="0"/>
          <w:marRight w:val="0"/>
          <w:marTop w:val="0"/>
          <w:marBottom w:val="0"/>
          <w:divBdr>
            <w:top w:val="none" w:sz="0" w:space="0" w:color="auto"/>
            <w:left w:val="none" w:sz="0" w:space="0" w:color="auto"/>
            <w:bottom w:val="single" w:sz="24" w:space="0" w:color="auto"/>
            <w:right w:val="none" w:sz="0" w:space="0" w:color="auto"/>
          </w:divBdr>
          <w:divsChild>
            <w:div w:id="99641890">
              <w:marLeft w:val="0"/>
              <w:marRight w:val="0"/>
              <w:marTop w:val="0"/>
              <w:marBottom w:val="0"/>
              <w:divBdr>
                <w:top w:val="none" w:sz="0" w:space="0" w:color="auto"/>
                <w:left w:val="none" w:sz="0" w:space="0" w:color="auto"/>
                <w:bottom w:val="none" w:sz="0" w:space="0" w:color="auto"/>
                <w:right w:val="none" w:sz="0" w:space="0" w:color="auto"/>
              </w:divBdr>
            </w:div>
            <w:div w:id="811680849">
              <w:marLeft w:val="0"/>
              <w:marRight w:val="0"/>
              <w:marTop w:val="0"/>
              <w:marBottom w:val="0"/>
              <w:divBdr>
                <w:top w:val="none" w:sz="0" w:space="0" w:color="auto"/>
                <w:left w:val="none" w:sz="0" w:space="0" w:color="auto"/>
                <w:bottom w:val="none" w:sz="0" w:space="0" w:color="auto"/>
                <w:right w:val="none" w:sz="0" w:space="0" w:color="auto"/>
              </w:divBdr>
            </w:div>
            <w:div w:id="1656715568">
              <w:marLeft w:val="0"/>
              <w:marRight w:val="0"/>
              <w:marTop w:val="0"/>
              <w:marBottom w:val="0"/>
              <w:divBdr>
                <w:top w:val="none" w:sz="0" w:space="0" w:color="auto"/>
                <w:left w:val="none" w:sz="0" w:space="0" w:color="auto"/>
                <w:bottom w:val="none" w:sz="0" w:space="0" w:color="auto"/>
                <w:right w:val="none" w:sz="0" w:space="0" w:color="auto"/>
              </w:divBdr>
            </w:div>
          </w:divsChild>
        </w:div>
        <w:div w:id="769394857">
          <w:marLeft w:val="0"/>
          <w:marRight w:val="0"/>
          <w:marTop w:val="0"/>
          <w:marBottom w:val="0"/>
          <w:divBdr>
            <w:top w:val="none" w:sz="0" w:space="0" w:color="auto"/>
            <w:left w:val="none" w:sz="0" w:space="0" w:color="auto"/>
            <w:bottom w:val="none" w:sz="0" w:space="0" w:color="auto"/>
            <w:right w:val="none" w:sz="0" w:space="0" w:color="auto"/>
          </w:divBdr>
          <w:divsChild>
            <w:div w:id="2128966885">
              <w:marLeft w:val="0"/>
              <w:marRight w:val="0"/>
              <w:marTop w:val="0"/>
              <w:marBottom w:val="0"/>
              <w:divBdr>
                <w:top w:val="none" w:sz="0" w:space="0" w:color="auto"/>
                <w:left w:val="none" w:sz="0" w:space="0" w:color="auto"/>
                <w:bottom w:val="none" w:sz="0" w:space="0" w:color="auto"/>
                <w:right w:val="none" w:sz="0" w:space="0" w:color="auto"/>
              </w:divBdr>
              <w:divsChild>
                <w:div w:id="510024498">
                  <w:marLeft w:val="0"/>
                  <w:marRight w:val="0"/>
                  <w:marTop w:val="0"/>
                  <w:marBottom w:val="0"/>
                  <w:divBdr>
                    <w:top w:val="none" w:sz="0" w:space="0" w:color="auto"/>
                    <w:left w:val="none" w:sz="0" w:space="0" w:color="auto"/>
                    <w:bottom w:val="none" w:sz="0" w:space="0" w:color="auto"/>
                    <w:right w:val="none" w:sz="0" w:space="0" w:color="auto"/>
                  </w:divBdr>
                  <w:divsChild>
                    <w:div w:id="1881476131">
                      <w:marLeft w:val="0"/>
                      <w:marRight w:val="0"/>
                      <w:marTop w:val="0"/>
                      <w:marBottom w:val="0"/>
                      <w:divBdr>
                        <w:top w:val="none" w:sz="0" w:space="0" w:color="auto"/>
                        <w:left w:val="none" w:sz="0" w:space="0" w:color="auto"/>
                        <w:bottom w:val="none" w:sz="0" w:space="0" w:color="auto"/>
                        <w:right w:val="none" w:sz="0" w:space="0" w:color="auto"/>
                      </w:divBdr>
                      <w:divsChild>
                        <w:div w:id="1858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1898">
                  <w:marLeft w:val="0"/>
                  <w:marRight w:val="0"/>
                  <w:marTop w:val="0"/>
                  <w:marBottom w:val="0"/>
                  <w:divBdr>
                    <w:top w:val="none" w:sz="0" w:space="0" w:color="auto"/>
                    <w:left w:val="none" w:sz="0" w:space="0" w:color="auto"/>
                    <w:bottom w:val="none" w:sz="0" w:space="0" w:color="auto"/>
                    <w:right w:val="none" w:sz="0" w:space="0" w:color="auto"/>
                  </w:divBdr>
                  <w:divsChild>
                    <w:div w:id="512494827">
                      <w:marLeft w:val="0"/>
                      <w:marRight w:val="0"/>
                      <w:marTop w:val="0"/>
                      <w:marBottom w:val="0"/>
                      <w:divBdr>
                        <w:top w:val="none" w:sz="0" w:space="0" w:color="auto"/>
                        <w:left w:val="none" w:sz="0" w:space="0" w:color="auto"/>
                        <w:bottom w:val="none" w:sz="0" w:space="0" w:color="auto"/>
                        <w:right w:val="none" w:sz="0" w:space="0" w:color="auto"/>
                      </w:divBdr>
                    </w:div>
                    <w:div w:id="129326110">
                      <w:marLeft w:val="0"/>
                      <w:marRight w:val="0"/>
                      <w:marTop w:val="0"/>
                      <w:marBottom w:val="0"/>
                      <w:divBdr>
                        <w:top w:val="none" w:sz="0" w:space="0" w:color="auto"/>
                        <w:left w:val="none" w:sz="0" w:space="0" w:color="auto"/>
                        <w:bottom w:val="none" w:sz="0" w:space="0" w:color="auto"/>
                        <w:right w:val="none" w:sz="0" w:space="0" w:color="auto"/>
                      </w:divBdr>
                      <w:divsChild>
                        <w:div w:id="290329371">
                          <w:marLeft w:val="0"/>
                          <w:marRight w:val="0"/>
                          <w:marTop w:val="0"/>
                          <w:marBottom w:val="150"/>
                          <w:divBdr>
                            <w:top w:val="none" w:sz="0" w:space="0" w:color="auto"/>
                            <w:left w:val="none" w:sz="0" w:space="0" w:color="auto"/>
                            <w:bottom w:val="none" w:sz="0" w:space="0" w:color="auto"/>
                            <w:right w:val="none" w:sz="0" w:space="0" w:color="auto"/>
                          </w:divBdr>
                          <w:divsChild>
                            <w:div w:id="11898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8049">
                      <w:marLeft w:val="0"/>
                      <w:marRight w:val="0"/>
                      <w:marTop w:val="0"/>
                      <w:marBottom w:val="0"/>
                      <w:divBdr>
                        <w:top w:val="none" w:sz="0" w:space="0" w:color="auto"/>
                        <w:left w:val="none" w:sz="0" w:space="0" w:color="auto"/>
                        <w:bottom w:val="none" w:sz="0" w:space="0" w:color="auto"/>
                        <w:right w:val="none" w:sz="0" w:space="0" w:color="auto"/>
                      </w:divBdr>
                      <w:divsChild>
                        <w:div w:id="1532648580">
                          <w:marLeft w:val="0"/>
                          <w:marRight w:val="0"/>
                          <w:marTop w:val="0"/>
                          <w:marBottom w:val="0"/>
                          <w:divBdr>
                            <w:top w:val="none" w:sz="0" w:space="0" w:color="auto"/>
                            <w:left w:val="none" w:sz="0" w:space="0" w:color="auto"/>
                            <w:bottom w:val="none" w:sz="0" w:space="0" w:color="auto"/>
                            <w:right w:val="none" w:sz="0" w:space="0" w:color="auto"/>
                          </w:divBdr>
                          <w:divsChild>
                            <w:div w:id="376053144">
                              <w:marLeft w:val="0"/>
                              <w:marRight w:val="0"/>
                              <w:marTop w:val="0"/>
                              <w:marBottom w:val="0"/>
                              <w:divBdr>
                                <w:top w:val="none" w:sz="0" w:space="0" w:color="auto"/>
                                <w:left w:val="none" w:sz="0" w:space="0" w:color="auto"/>
                                <w:bottom w:val="none" w:sz="0" w:space="0" w:color="auto"/>
                                <w:right w:val="none" w:sz="0" w:space="0" w:color="auto"/>
                              </w:divBdr>
                              <w:divsChild>
                                <w:div w:id="1125269646">
                                  <w:marLeft w:val="0"/>
                                  <w:marRight w:val="0"/>
                                  <w:marTop w:val="0"/>
                                  <w:marBottom w:val="0"/>
                                  <w:divBdr>
                                    <w:top w:val="none" w:sz="0" w:space="0" w:color="auto"/>
                                    <w:left w:val="none" w:sz="0" w:space="0" w:color="auto"/>
                                    <w:bottom w:val="none" w:sz="0" w:space="0" w:color="auto"/>
                                    <w:right w:val="none" w:sz="0" w:space="0" w:color="auto"/>
                                  </w:divBdr>
                                  <w:divsChild>
                                    <w:div w:id="1308242168">
                                      <w:marLeft w:val="0"/>
                                      <w:marRight w:val="0"/>
                                      <w:marTop w:val="0"/>
                                      <w:marBottom w:val="0"/>
                                      <w:divBdr>
                                        <w:top w:val="none" w:sz="0" w:space="0" w:color="auto"/>
                                        <w:left w:val="none" w:sz="0" w:space="0" w:color="auto"/>
                                        <w:bottom w:val="none" w:sz="0" w:space="0" w:color="auto"/>
                                        <w:right w:val="none" w:sz="0" w:space="0" w:color="auto"/>
                                      </w:divBdr>
                                      <w:divsChild>
                                        <w:div w:id="213469713">
                                          <w:marLeft w:val="0"/>
                                          <w:marRight w:val="0"/>
                                          <w:marTop w:val="0"/>
                                          <w:marBottom w:val="0"/>
                                          <w:divBdr>
                                            <w:top w:val="none" w:sz="0" w:space="0" w:color="auto"/>
                                            <w:left w:val="none" w:sz="0" w:space="0" w:color="auto"/>
                                            <w:bottom w:val="none" w:sz="0" w:space="0" w:color="auto"/>
                                            <w:right w:val="none" w:sz="0" w:space="0" w:color="auto"/>
                                          </w:divBdr>
                                        </w:div>
                                        <w:div w:id="444858987">
                                          <w:marLeft w:val="0"/>
                                          <w:marRight w:val="0"/>
                                          <w:marTop w:val="0"/>
                                          <w:marBottom w:val="0"/>
                                          <w:divBdr>
                                            <w:top w:val="none" w:sz="0" w:space="0" w:color="auto"/>
                                            <w:left w:val="none" w:sz="0" w:space="0" w:color="auto"/>
                                            <w:bottom w:val="none" w:sz="0" w:space="0" w:color="auto"/>
                                            <w:right w:val="none" w:sz="0" w:space="0" w:color="auto"/>
                                          </w:divBdr>
                                        </w:div>
                                        <w:div w:id="15366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16255">
                              <w:marLeft w:val="0"/>
                              <w:marRight w:val="0"/>
                              <w:marTop w:val="0"/>
                              <w:marBottom w:val="0"/>
                              <w:divBdr>
                                <w:top w:val="none" w:sz="0" w:space="0" w:color="auto"/>
                                <w:left w:val="none" w:sz="0" w:space="0" w:color="auto"/>
                                <w:bottom w:val="none" w:sz="0" w:space="0" w:color="auto"/>
                                <w:right w:val="none" w:sz="0" w:space="0" w:color="auto"/>
                              </w:divBdr>
                              <w:divsChild>
                                <w:div w:id="1780947280">
                                  <w:marLeft w:val="0"/>
                                  <w:marRight w:val="0"/>
                                  <w:marTop w:val="15"/>
                                  <w:marBottom w:val="60"/>
                                  <w:divBdr>
                                    <w:top w:val="none" w:sz="0" w:space="0" w:color="auto"/>
                                    <w:left w:val="none" w:sz="0" w:space="0" w:color="auto"/>
                                    <w:bottom w:val="none" w:sz="0" w:space="0" w:color="auto"/>
                                    <w:right w:val="none" w:sz="0" w:space="0" w:color="auto"/>
                                  </w:divBdr>
                                </w:div>
                                <w:div w:id="274602822">
                                  <w:marLeft w:val="0"/>
                                  <w:marRight w:val="0"/>
                                  <w:marTop w:val="0"/>
                                  <w:marBottom w:val="0"/>
                                  <w:divBdr>
                                    <w:top w:val="none" w:sz="0" w:space="0" w:color="auto"/>
                                    <w:left w:val="none" w:sz="0" w:space="0" w:color="auto"/>
                                    <w:bottom w:val="none" w:sz="0" w:space="0" w:color="auto"/>
                                    <w:right w:val="none" w:sz="0" w:space="0" w:color="auto"/>
                                  </w:divBdr>
                                  <w:divsChild>
                                    <w:div w:id="278952142">
                                      <w:marLeft w:val="0"/>
                                      <w:marRight w:val="0"/>
                                      <w:marTop w:val="0"/>
                                      <w:marBottom w:val="0"/>
                                      <w:divBdr>
                                        <w:top w:val="none" w:sz="0" w:space="0" w:color="auto"/>
                                        <w:left w:val="none" w:sz="0" w:space="0" w:color="auto"/>
                                        <w:bottom w:val="none" w:sz="0" w:space="0" w:color="auto"/>
                                        <w:right w:val="none" w:sz="0" w:space="0" w:color="auto"/>
                                      </w:divBdr>
                                    </w:div>
                                  </w:divsChild>
                                </w:div>
                                <w:div w:id="71513598">
                                  <w:marLeft w:val="120"/>
                                  <w:marRight w:val="0"/>
                                  <w:marTop w:val="0"/>
                                  <w:marBottom w:val="0"/>
                                  <w:divBdr>
                                    <w:top w:val="none" w:sz="0" w:space="0" w:color="auto"/>
                                    <w:left w:val="none" w:sz="0" w:space="0" w:color="auto"/>
                                    <w:bottom w:val="none" w:sz="0" w:space="0" w:color="auto"/>
                                    <w:right w:val="none" w:sz="0" w:space="0" w:color="auto"/>
                                  </w:divBdr>
                                  <w:divsChild>
                                    <w:div w:id="18018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6682">
                              <w:marLeft w:val="0"/>
                              <w:marRight w:val="0"/>
                              <w:marTop w:val="0"/>
                              <w:marBottom w:val="0"/>
                              <w:divBdr>
                                <w:top w:val="none" w:sz="0" w:space="0" w:color="auto"/>
                                <w:left w:val="none" w:sz="0" w:space="0" w:color="auto"/>
                                <w:bottom w:val="none" w:sz="0" w:space="0" w:color="auto"/>
                                <w:right w:val="none" w:sz="0" w:space="0" w:color="auto"/>
                              </w:divBdr>
                              <w:divsChild>
                                <w:div w:id="275983954">
                                  <w:marLeft w:val="0"/>
                                  <w:marRight w:val="0"/>
                                  <w:marTop w:val="15"/>
                                  <w:marBottom w:val="60"/>
                                  <w:divBdr>
                                    <w:top w:val="none" w:sz="0" w:space="0" w:color="auto"/>
                                    <w:left w:val="none" w:sz="0" w:space="0" w:color="auto"/>
                                    <w:bottom w:val="none" w:sz="0" w:space="0" w:color="auto"/>
                                    <w:right w:val="none" w:sz="0" w:space="0" w:color="auto"/>
                                  </w:divBdr>
                                </w:div>
                                <w:div w:id="863253219">
                                  <w:marLeft w:val="0"/>
                                  <w:marRight w:val="0"/>
                                  <w:marTop w:val="0"/>
                                  <w:marBottom w:val="0"/>
                                  <w:divBdr>
                                    <w:top w:val="none" w:sz="0" w:space="0" w:color="auto"/>
                                    <w:left w:val="none" w:sz="0" w:space="0" w:color="auto"/>
                                    <w:bottom w:val="none" w:sz="0" w:space="0" w:color="auto"/>
                                    <w:right w:val="none" w:sz="0" w:space="0" w:color="auto"/>
                                  </w:divBdr>
                                  <w:divsChild>
                                    <w:div w:id="1663316560">
                                      <w:marLeft w:val="0"/>
                                      <w:marRight w:val="0"/>
                                      <w:marTop w:val="0"/>
                                      <w:marBottom w:val="0"/>
                                      <w:divBdr>
                                        <w:top w:val="none" w:sz="0" w:space="0" w:color="auto"/>
                                        <w:left w:val="none" w:sz="0" w:space="0" w:color="auto"/>
                                        <w:bottom w:val="none" w:sz="0" w:space="0" w:color="auto"/>
                                        <w:right w:val="none" w:sz="0" w:space="0" w:color="auto"/>
                                      </w:divBdr>
                                    </w:div>
                                  </w:divsChild>
                                </w:div>
                                <w:div w:id="2036998649">
                                  <w:marLeft w:val="120"/>
                                  <w:marRight w:val="0"/>
                                  <w:marTop w:val="0"/>
                                  <w:marBottom w:val="0"/>
                                  <w:divBdr>
                                    <w:top w:val="none" w:sz="0" w:space="0" w:color="auto"/>
                                    <w:left w:val="none" w:sz="0" w:space="0" w:color="auto"/>
                                    <w:bottom w:val="none" w:sz="0" w:space="0" w:color="auto"/>
                                    <w:right w:val="none" w:sz="0" w:space="0" w:color="auto"/>
                                  </w:divBdr>
                                  <w:divsChild>
                                    <w:div w:id="14247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237600">
                  <w:marLeft w:val="0"/>
                  <w:marRight w:val="0"/>
                  <w:marTop w:val="0"/>
                  <w:marBottom w:val="0"/>
                  <w:divBdr>
                    <w:top w:val="none" w:sz="0" w:space="0" w:color="auto"/>
                    <w:left w:val="none" w:sz="0" w:space="0" w:color="auto"/>
                    <w:bottom w:val="none" w:sz="0" w:space="0" w:color="auto"/>
                    <w:right w:val="none" w:sz="0" w:space="0" w:color="auto"/>
                  </w:divBdr>
                  <w:divsChild>
                    <w:div w:id="163013267">
                      <w:marLeft w:val="0"/>
                      <w:marRight w:val="0"/>
                      <w:marTop w:val="0"/>
                      <w:marBottom w:val="0"/>
                      <w:divBdr>
                        <w:top w:val="single" w:sz="24" w:space="0" w:color="auto"/>
                        <w:left w:val="none" w:sz="0" w:space="0" w:color="auto"/>
                        <w:bottom w:val="none" w:sz="0" w:space="8" w:color="auto"/>
                        <w:right w:val="none" w:sz="0" w:space="0" w:color="auto"/>
                      </w:divBdr>
                      <w:divsChild>
                        <w:div w:id="933169417">
                          <w:marLeft w:val="0"/>
                          <w:marRight w:val="0"/>
                          <w:marTop w:val="0"/>
                          <w:marBottom w:val="0"/>
                          <w:divBdr>
                            <w:top w:val="none" w:sz="0" w:space="0" w:color="auto"/>
                            <w:left w:val="none" w:sz="0" w:space="0" w:color="auto"/>
                            <w:bottom w:val="none" w:sz="0" w:space="0" w:color="auto"/>
                            <w:right w:val="none" w:sz="0" w:space="0" w:color="auto"/>
                          </w:divBdr>
                          <w:divsChild>
                            <w:div w:id="1335189258">
                              <w:marLeft w:val="0"/>
                              <w:marRight w:val="0"/>
                              <w:marTop w:val="0"/>
                              <w:marBottom w:val="0"/>
                              <w:divBdr>
                                <w:top w:val="none" w:sz="0" w:space="0" w:color="auto"/>
                                <w:left w:val="none" w:sz="0" w:space="0" w:color="auto"/>
                                <w:bottom w:val="none" w:sz="0" w:space="0" w:color="auto"/>
                                <w:right w:val="none" w:sz="0" w:space="0" w:color="auto"/>
                              </w:divBdr>
                              <w:divsChild>
                                <w:div w:id="16840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2595">
                          <w:marLeft w:val="0"/>
                          <w:marRight w:val="0"/>
                          <w:marTop w:val="0"/>
                          <w:marBottom w:val="0"/>
                          <w:divBdr>
                            <w:top w:val="none" w:sz="0" w:space="0" w:color="auto"/>
                            <w:left w:val="none" w:sz="0" w:space="0" w:color="auto"/>
                            <w:bottom w:val="none" w:sz="0" w:space="0" w:color="auto"/>
                            <w:right w:val="none" w:sz="0" w:space="0" w:color="auto"/>
                          </w:divBdr>
                          <w:divsChild>
                            <w:div w:id="595207515">
                              <w:marLeft w:val="0"/>
                              <w:marRight w:val="0"/>
                              <w:marTop w:val="0"/>
                              <w:marBottom w:val="0"/>
                              <w:divBdr>
                                <w:top w:val="none" w:sz="0" w:space="0" w:color="auto"/>
                                <w:left w:val="none" w:sz="0" w:space="0" w:color="auto"/>
                                <w:bottom w:val="none" w:sz="0" w:space="0" w:color="auto"/>
                                <w:right w:val="none" w:sz="0" w:space="0" w:color="auto"/>
                              </w:divBdr>
                              <w:divsChild>
                                <w:div w:id="3820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65505">
          <w:marLeft w:val="0"/>
          <w:marRight w:val="0"/>
          <w:marTop w:val="0"/>
          <w:marBottom w:val="0"/>
          <w:divBdr>
            <w:top w:val="none" w:sz="0" w:space="0" w:color="auto"/>
            <w:left w:val="none" w:sz="0" w:space="0" w:color="auto"/>
            <w:bottom w:val="none" w:sz="0" w:space="0" w:color="auto"/>
            <w:right w:val="none" w:sz="0" w:space="0" w:color="auto"/>
          </w:divBdr>
          <w:divsChild>
            <w:div w:id="2125496113">
              <w:marLeft w:val="0"/>
              <w:marRight w:val="0"/>
              <w:marTop w:val="150"/>
              <w:marBottom w:val="0"/>
              <w:divBdr>
                <w:top w:val="none" w:sz="0" w:space="0" w:color="auto"/>
                <w:left w:val="none" w:sz="0" w:space="0" w:color="auto"/>
                <w:bottom w:val="none" w:sz="0" w:space="0" w:color="auto"/>
                <w:right w:val="none" w:sz="0" w:space="0" w:color="auto"/>
              </w:divBdr>
              <w:divsChild>
                <w:div w:id="179248570">
                  <w:marLeft w:val="0"/>
                  <w:marRight w:val="0"/>
                  <w:marTop w:val="0"/>
                  <w:marBottom w:val="0"/>
                  <w:divBdr>
                    <w:top w:val="none" w:sz="0" w:space="0" w:color="auto"/>
                    <w:left w:val="none" w:sz="0" w:space="0" w:color="auto"/>
                    <w:bottom w:val="none" w:sz="0" w:space="0" w:color="auto"/>
                    <w:right w:val="none" w:sz="0" w:space="0" w:color="auto"/>
                  </w:divBdr>
                  <w:divsChild>
                    <w:div w:id="1338338971">
                      <w:marLeft w:val="0"/>
                      <w:marRight w:val="0"/>
                      <w:marTop w:val="0"/>
                      <w:marBottom w:val="0"/>
                      <w:divBdr>
                        <w:top w:val="none" w:sz="0" w:space="0" w:color="auto"/>
                        <w:left w:val="none" w:sz="0" w:space="0" w:color="auto"/>
                        <w:bottom w:val="none" w:sz="0" w:space="0" w:color="auto"/>
                        <w:right w:val="none" w:sz="0" w:space="0" w:color="auto"/>
                      </w:divBdr>
                    </w:div>
                    <w:div w:id="594631009">
                      <w:marLeft w:val="0"/>
                      <w:marRight w:val="0"/>
                      <w:marTop w:val="0"/>
                      <w:marBottom w:val="0"/>
                      <w:divBdr>
                        <w:top w:val="none" w:sz="0" w:space="0" w:color="auto"/>
                        <w:left w:val="none" w:sz="0" w:space="0" w:color="auto"/>
                        <w:bottom w:val="none" w:sz="0" w:space="0" w:color="auto"/>
                        <w:right w:val="none" w:sz="0" w:space="0" w:color="auto"/>
                      </w:divBdr>
                      <w:divsChild>
                        <w:div w:id="1041903497">
                          <w:marLeft w:val="0"/>
                          <w:marRight w:val="0"/>
                          <w:marTop w:val="0"/>
                          <w:marBottom w:val="0"/>
                          <w:divBdr>
                            <w:top w:val="none" w:sz="0" w:space="0" w:color="auto"/>
                            <w:left w:val="none" w:sz="0" w:space="0" w:color="auto"/>
                            <w:bottom w:val="none" w:sz="0" w:space="0" w:color="auto"/>
                            <w:right w:val="none" w:sz="0" w:space="0" w:color="auto"/>
                          </w:divBdr>
                          <w:divsChild>
                            <w:div w:id="1424884794">
                              <w:marLeft w:val="0"/>
                              <w:marRight w:val="0"/>
                              <w:marTop w:val="0"/>
                              <w:marBottom w:val="0"/>
                              <w:divBdr>
                                <w:top w:val="none" w:sz="0" w:space="0" w:color="auto"/>
                                <w:left w:val="none" w:sz="0" w:space="0" w:color="auto"/>
                                <w:bottom w:val="none" w:sz="0" w:space="0" w:color="auto"/>
                                <w:right w:val="none" w:sz="0" w:space="0" w:color="auto"/>
                              </w:divBdr>
                            </w:div>
                            <w:div w:id="5337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21779">
              <w:marLeft w:val="0"/>
              <w:marRight w:val="0"/>
              <w:marTop w:val="0"/>
              <w:marBottom w:val="0"/>
              <w:divBdr>
                <w:top w:val="none" w:sz="0" w:space="0" w:color="auto"/>
                <w:left w:val="none" w:sz="0" w:space="0" w:color="auto"/>
                <w:bottom w:val="none" w:sz="0" w:space="0" w:color="auto"/>
                <w:right w:val="none" w:sz="0" w:space="0" w:color="auto"/>
              </w:divBdr>
              <w:divsChild>
                <w:div w:id="102775865">
                  <w:marLeft w:val="0"/>
                  <w:marRight w:val="0"/>
                  <w:marTop w:val="0"/>
                  <w:marBottom w:val="0"/>
                  <w:divBdr>
                    <w:top w:val="none" w:sz="0" w:space="0" w:color="auto"/>
                    <w:left w:val="none" w:sz="0" w:space="0" w:color="auto"/>
                    <w:bottom w:val="none" w:sz="0" w:space="0" w:color="auto"/>
                    <w:right w:val="none" w:sz="0" w:space="0" w:color="auto"/>
                  </w:divBdr>
                  <w:divsChild>
                    <w:div w:id="782959712">
                      <w:marLeft w:val="0"/>
                      <w:marRight w:val="0"/>
                      <w:marTop w:val="0"/>
                      <w:marBottom w:val="0"/>
                      <w:divBdr>
                        <w:top w:val="none" w:sz="0" w:space="0" w:color="auto"/>
                        <w:left w:val="none" w:sz="0" w:space="0" w:color="auto"/>
                        <w:bottom w:val="none" w:sz="0" w:space="0" w:color="auto"/>
                        <w:right w:val="none" w:sz="0" w:space="0" w:color="auto"/>
                      </w:divBdr>
                      <w:divsChild>
                        <w:div w:id="776367890">
                          <w:marLeft w:val="0"/>
                          <w:marRight w:val="0"/>
                          <w:marTop w:val="0"/>
                          <w:marBottom w:val="0"/>
                          <w:divBdr>
                            <w:top w:val="none" w:sz="0" w:space="0" w:color="auto"/>
                            <w:left w:val="none" w:sz="0" w:space="0" w:color="auto"/>
                            <w:bottom w:val="none" w:sz="0" w:space="0" w:color="auto"/>
                            <w:right w:val="none" w:sz="0" w:space="0" w:color="auto"/>
                          </w:divBdr>
                          <w:divsChild>
                            <w:div w:id="6055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7695">
                      <w:marLeft w:val="0"/>
                      <w:marRight w:val="0"/>
                      <w:marTop w:val="0"/>
                      <w:marBottom w:val="0"/>
                      <w:divBdr>
                        <w:top w:val="none" w:sz="0" w:space="0" w:color="auto"/>
                        <w:left w:val="none" w:sz="0" w:space="0" w:color="auto"/>
                        <w:bottom w:val="none" w:sz="0" w:space="0" w:color="auto"/>
                        <w:right w:val="none" w:sz="0" w:space="0" w:color="auto"/>
                      </w:divBdr>
                      <w:divsChild>
                        <w:div w:id="1517042848">
                          <w:marLeft w:val="0"/>
                          <w:marRight w:val="0"/>
                          <w:marTop w:val="0"/>
                          <w:marBottom w:val="0"/>
                          <w:divBdr>
                            <w:top w:val="none" w:sz="0" w:space="0" w:color="auto"/>
                            <w:left w:val="none" w:sz="0" w:space="0" w:color="auto"/>
                            <w:bottom w:val="none" w:sz="0" w:space="0" w:color="auto"/>
                            <w:right w:val="none" w:sz="0" w:space="0" w:color="auto"/>
                          </w:divBdr>
                        </w:div>
                        <w:div w:id="575286764">
                          <w:marLeft w:val="0"/>
                          <w:marRight w:val="0"/>
                          <w:marTop w:val="0"/>
                          <w:marBottom w:val="0"/>
                          <w:divBdr>
                            <w:top w:val="none" w:sz="0" w:space="0" w:color="auto"/>
                            <w:left w:val="none" w:sz="0" w:space="0" w:color="auto"/>
                            <w:bottom w:val="none" w:sz="0" w:space="0" w:color="auto"/>
                            <w:right w:val="none" w:sz="0" w:space="0" w:color="auto"/>
                          </w:divBdr>
                          <w:divsChild>
                            <w:div w:id="610236665">
                              <w:marLeft w:val="0"/>
                              <w:marRight w:val="0"/>
                              <w:marTop w:val="0"/>
                              <w:marBottom w:val="0"/>
                              <w:divBdr>
                                <w:top w:val="none" w:sz="0" w:space="0" w:color="auto"/>
                                <w:left w:val="none" w:sz="0" w:space="0" w:color="auto"/>
                                <w:bottom w:val="none" w:sz="0" w:space="0" w:color="auto"/>
                                <w:right w:val="none" w:sz="0" w:space="0" w:color="auto"/>
                              </w:divBdr>
                              <w:divsChild>
                                <w:div w:id="510800785">
                                  <w:marLeft w:val="0"/>
                                  <w:marRight w:val="0"/>
                                  <w:marTop w:val="0"/>
                                  <w:marBottom w:val="0"/>
                                  <w:divBdr>
                                    <w:top w:val="none" w:sz="0" w:space="0" w:color="auto"/>
                                    <w:left w:val="none" w:sz="0" w:space="0" w:color="auto"/>
                                    <w:bottom w:val="none" w:sz="0" w:space="0" w:color="auto"/>
                                    <w:right w:val="none" w:sz="0" w:space="0" w:color="auto"/>
                                  </w:divBdr>
                                  <w:divsChild>
                                    <w:div w:id="624241654">
                                      <w:marLeft w:val="0"/>
                                      <w:marRight w:val="0"/>
                                      <w:marTop w:val="0"/>
                                      <w:marBottom w:val="0"/>
                                      <w:divBdr>
                                        <w:top w:val="none" w:sz="0" w:space="0" w:color="auto"/>
                                        <w:left w:val="none" w:sz="0" w:space="0" w:color="auto"/>
                                        <w:bottom w:val="none" w:sz="0" w:space="0" w:color="auto"/>
                                        <w:right w:val="none" w:sz="0" w:space="0" w:color="auto"/>
                                      </w:divBdr>
                                      <w:divsChild>
                                        <w:div w:id="1559197812">
                                          <w:marLeft w:val="0"/>
                                          <w:marRight w:val="0"/>
                                          <w:marTop w:val="0"/>
                                          <w:marBottom w:val="0"/>
                                          <w:divBdr>
                                            <w:top w:val="none" w:sz="0" w:space="0" w:color="auto"/>
                                            <w:left w:val="none" w:sz="0" w:space="0" w:color="auto"/>
                                            <w:bottom w:val="none" w:sz="0" w:space="0" w:color="auto"/>
                                            <w:right w:val="none" w:sz="0" w:space="0" w:color="auto"/>
                                          </w:divBdr>
                                          <w:divsChild>
                                            <w:div w:id="1409573418">
                                              <w:marLeft w:val="0"/>
                                              <w:marRight w:val="0"/>
                                              <w:marTop w:val="0"/>
                                              <w:marBottom w:val="0"/>
                                              <w:divBdr>
                                                <w:top w:val="none" w:sz="0" w:space="0" w:color="auto"/>
                                                <w:left w:val="none" w:sz="0" w:space="0" w:color="auto"/>
                                                <w:bottom w:val="none" w:sz="0" w:space="0" w:color="auto"/>
                                                <w:right w:val="none" w:sz="0" w:space="0" w:color="auto"/>
                                              </w:divBdr>
                                            </w:div>
                                            <w:div w:id="2147310892">
                                              <w:marLeft w:val="0"/>
                                              <w:marRight w:val="0"/>
                                              <w:marTop w:val="0"/>
                                              <w:marBottom w:val="0"/>
                                              <w:divBdr>
                                                <w:top w:val="none" w:sz="0" w:space="0" w:color="auto"/>
                                                <w:left w:val="none" w:sz="0" w:space="0" w:color="auto"/>
                                                <w:bottom w:val="none" w:sz="0" w:space="0" w:color="auto"/>
                                                <w:right w:val="none" w:sz="0" w:space="0" w:color="auto"/>
                                              </w:divBdr>
                                            </w:div>
                                            <w:div w:id="200076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6966">
                                  <w:marLeft w:val="0"/>
                                  <w:marRight w:val="0"/>
                                  <w:marTop w:val="0"/>
                                  <w:marBottom w:val="0"/>
                                  <w:divBdr>
                                    <w:top w:val="none" w:sz="0" w:space="0" w:color="auto"/>
                                    <w:left w:val="none" w:sz="0" w:space="0" w:color="auto"/>
                                    <w:bottom w:val="none" w:sz="0" w:space="0" w:color="auto"/>
                                    <w:right w:val="none" w:sz="0" w:space="0" w:color="auto"/>
                                  </w:divBdr>
                                  <w:divsChild>
                                    <w:div w:id="1306621590">
                                      <w:marLeft w:val="0"/>
                                      <w:marRight w:val="0"/>
                                      <w:marTop w:val="15"/>
                                      <w:marBottom w:val="60"/>
                                      <w:divBdr>
                                        <w:top w:val="none" w:sz="0" w:space="0" w:color="auto"/>
                                        <w:left w:val="none" w:sz="0" w:space="0" w:color="auto"/>
                                        <w:bottom w:val="none" w:sz="0" w:space="0" w:color="auto"/>
                                        <w:right w:val="none" w:sz="0" w:space="0" w:color="auto"/>
                                      </w:divBdr>
                                    </w:div>
                                    <w:div w:id="1175147644">
                                      <w:marLeft w:val="0"/>
                                      <w:marRight w:val="0"/>
                                      <w:marTop w:val="0"/>
                                      <w:marBottom w:val="0"/>
                                      <w:divBdr>
                                        <w:top w:val="none" w:sz="0" w:space="0" w:color="auto"/>
                                        <w:left w:val="none" w:sz="0" w:space="0" w:color="auto"/>
                                        <w:bottom w:val="none" w:sz="0" w:space="0" w:color="auto"/>
                                        <w:right w:val="none" w:sz="0" w:space="0" w:color="auto"/>
                                      </w:divBdr>
                                      <w:divsChild>
                                        <w:div w:id="931356861">
                                          <w:marLeft w:val="0"/>
                                          <w:marRight w:val="0"/>
                                          <w:marTop w:val="0"/>
                                          <w:marBottom w:val="0"/>
                                          <w:divBdr>
                                            <w:top w:val="none" w:sz="0" w:space="0" w:color="auto"/>
                                            <w:left w:val="none" w:sz="0" w:space="0" w:color="auto"/>
                                            <w:bottom w:val="none" w:sz="0" w:space="0" w:color="auto"/>
                                            <w:right w:val="none" w:sz="0" w:space="0" w:color="auto"/>
                                          </w:divBdr>
                                        </w:div>
                                      </w:divsChild>
                                    </w:div>
                                    <w:div w:id="700522205">
                                      <w:marLeft w:val="120"/>
                                      <w:marRight w:val="0"/>
                                      <w:marTop w:val="0"/>
                                      <w:marBottom w:val="0"/>
                                      <w:divBdr>
                                        <w:top w:val="none" w:sz="0" w:space="0" w:color="auto"/>
                                        <w:left w:val="none" w:sz="0" w:space="0" w:color="auto"/>
                                        <w:bottom w:val="none" w:sz="0" w:space="0" w:color="auto"/>
                                        <w:right w:val="none" w:sz="0" w:space="0" w:color="auto"/>
                                      </w:divBdr>
                                      <w:divsChild>
                                        <w:div w:id="8304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911956">
                      <w:marLeft w:val="0"/>
                      <w:marRight w:val="0"/>
                      <w:marTop w:val="0"/>
                      <w:marBottom w:val="0"/>
                      <w:divBdr>
                        <w:top w:val="none" w:sz="0" w:space="0" w:color="auto"/>
                        <w:left w:val="none" w:sz="0" w:space="0" w:color="auto"/>
                        <w:bottom w:val="none" w:sz="0" w:space="0" w:color="auto"/>
                        <w:right w:val="none" w:sz="0" w:space="0" w:color="auto"/>
                      </w:divBdr>
                      <w:divsChild>
                        <w:div w:id="464203339">
                          <w:marLeft w:val="0"/>
                          <w:marRight w:val="0"/>
                          <w:marTop w:val="0"/>
                          <w:marBottom w:val="0"/>
                          <w:divBdr>
                            <w:top w:val="single" w:sz="24" w:space="0" w:color="auto"/>
                            <w:left w:val="none" w:sz="0" w:space="0" w:color="auto"/>
                            <w:bottom w:val="none" w:sz="0" w:space="8" w:color="auto"/>
                            <w:right w:val="none" w:sz="0" w:space="0" w:color="auto"/>
                          </w:divBdr>
                          <w:divsChild>
                            <w:div w:id="244264774">
                              <w:marLeft w:val="0"/>
                              <w:marRight w:val="0"/>
                              <w:marTop w:val="0"/>
                              <w:marBottom w:val="0"/>
                              <w:divBdr>
                                <w:top w:val="none" w:sz="0" w:space="0" w:color="auto"/>
                                <w:left w:val="none" w:sz="0" w:space="0" w:color="auto"/>
                                <w:bottom w:val="none" w:sz="0" w:space="0" w:color="auto"/>
                                <w:right w:val="none" w:sz="0" w:space="0" w:color="auto"/>
                              </w:divBdr>
                              <w:divsChild>
                                <w:div w:id="6949275">
                                  <w:marLeft w:val="0"/>
                                  <w:marRight w:val="0"/>
                                  <w:marTop w:val="0"/>
                                  <w:marBottom w:val="0"/>
                                  <w:divBdr>
                                    <w:top w:val="none" w:sz="0" w:space="0" w:color="auto"/>
                                    <w:left w:val="none" w:sz="0" w:space="0" w:color="auto"/>
                                    <w:bottom w:val="none" w:sz="0" w:space="0" w:color="auto"/>
                                    <w:right w:val="none" w:sz="0" w:space="0" w:color="auto"/>
                                  </w:divBdr>
                                  <w:divsChild>
                                    <w:div w:id="18556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14689">
                              <w:marLeft w:val="0"/>
                              <w:marRight w:val="0"/>
                              <w:marTop w:val="0"/>
                              <w:marBottom w:val="0"/>
                              <w:divBdr>
                                <w:top w:val="none" w:sz="0" w:space="0" w:color="auto"/>
                                <w:left w:val="none" w:sz="0" w:space="0" w:color="auto"/>
                                <w:bottom w:val="none" w:sz="0" w:space="0" w:color="auto"/>
                                <w:right w:val="none" w:sz="0" w:space="0" w:color="auto"/>
                              </w:divBdr>
                              <w:divsChild>
                                <w:div w:id="1866553732">
                                  <w:marLeft w:val="0"/>
                                  <w:marRight w:val="0"/>
                                  <w:marTop w:val="0"/>
                                  <w:marBottom w:val="0"/>
                                  <w:divBdr>
                                    <w:top w:val="none" w:sz="0" w:space="0" w:color="auto"/>
                                    <w:left w:val="none" w:sz="0" w:space="0" w:color="auto"/>
                                    <w:bottom w:val="none" w:sz="0" w:space="0" w:color="auto"/>
                                    <w:right w:val="none" w:sz="0" w:space="0" w:color="auto"/>
                                  </w:divBdr>
                                  <w:divsChild>
                                    <w:div w:id="7503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6060">
                              <w:marLeft w:val="0"/>
                              <w:marRight w:val="0"/>
                              <w:marTop w:val="0"/>
                              <w:marBottom w:val="0"/>
                              <w:divBdr>
                                <w:top w:val="none" w:sz="0" w:space="0" w:color="auto"/>
                                <w:left w:val="none" w:sz="0" w:space="0" w:color="auto"/>
                                <w:bottom w:val="none" w:sz="0" w:space="0" w:color="auto"/>
                                <w:right w:val="none" w:sz="0" w:space="0" w:color="auto"/>
                              </w:divBdr>
                              <w:divsChild>
                                <w:div w:id="245917617">
                                  <w:marLeft w:val="0"/>
                                  <w:marRight w:val="0"/>
                                  <w:marTop w:val="0"/>
                                  <w:marBottom w:val="0"/>
                                  <w:divBdr>
                                    <w:top w:val="none" w:sz="0" w:space="0" w:color="auto"/>
                                    <w:left w:val="none" w:sz="0" w:space="0" w:color="auto"/>
                                    <w:bottom w:val="none" w:sz="0" w:space="0" w:color="auto"/>
                                    <w:right w:val="none" w:sz="0" w:space="0" w:color="auto"/>
                                  </w:divBdr>
                                  <w:divsChild>
                                    <w:div w:id="19068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15729">
              <w:marLeft w:val="0"/>
              <w:marRight w:val="0"/>
              <w:marTop w:val="0"/>
              <w:marBottom w:val="0"/>
              <w:divBdr>
                <w:top w:val="none" w:sz="0" w:space="0" w:color="auto"/>
                <w:left w:val="none" w:sz="0" w:space="0" w:color="auto"/>
                <w:bottom w:val="none" w:sz="0" w:space="0" w:color="auto"/>
                <w:right w:val="none" w:sz="0" w:space="0" w:color="auto"/>
              </w:divBdr>
              <w:divsChild>
                <w:div w:id="46417627">
                  <w:marLeft w:val="0"/>
                  <w:marRight w:val="0"/>
                  <w:marTop w:val="0"/>
                  <w:marBottom w:val="0"/>
                  <w:divBdr>
                    <w:top w:val="none" w:sz="0" w:space="0" w:color="auto"/>
                    <w:left w:val="none" w:sz="0" w:space="0" w:color="auto"/>
                    <w:bottom w:val="none" w:sz="0" w:space="0" w:color="auto"/>
                    <w:right w:val="none" w:sz="0" w:space="0" w:color="auto"/>
                  </w:divBdr>
                </w:div>
              </w:divsChild>
            </w:div>
            <w:div w:id="1946226017">
              <w:marLeft w:val="0"/>
              <w:marRight w:val="0"/>
              <w:marTop w:val="0"/>
              <w:marBottom w:val="0"/>
              <w:divBdr>
                <w:top w:val="none" w:sz="0" w:space="0" w:color="auto"/>
                <w:left w:val="none" w:sz="0" w:space="0" w:color="auto"/>
                <w:bottom w:val="none" w:sz="0" w:space="0" w:color="auto"/>
                <w:right w:val="none" w:sz="0" w:space="0" w:color="auto"/>
              </w:divBdr>
              <w:divsChild>
                <w:div w:id="283316051">
                  <w:marLeft w:val="0"/>
                  <w:marRight w:val="0"/>
                  <w:marTop w:val="0"/>
                  <w:marBottom w:val="0"/>
                  <w:divBdr>
                    <w:top w:val="none" w:sz="0" w:space="0" w:color="auto"/>
                    <w:left w:val="none" w:sz="0" w:space="0" w:color="auto"/>
                    <w:bottom w:val="none" w:sz="0" w:space="0" w:color="auto"/>
                    <w:right w:val="none" w:sz="0" w:space="0" w:color="auto"/>
                  </w:divBdr>
                  <w:divsChild>
                    <w:div w:id="2106875233">
                      <w:marLeft w:val="0"/>
                      <w:marRight w:val="0"/>
                      <w:marTop w:val="0"/>
                      <w:marBottom w:val="0"/>
                      <w:divBdr>
                        <w:top w:val="none" w:sz="0" w:space="0" w:color="auto"/>
                        <w:left w:val="none" w:sz="0" w:space="0" w:color="auto"/>
                        <w:bottom w:val="none" w:sz="0" w:space="0" w:color="auto"/>
                        <w:right w:val="none" w:sz="0" w:space="0" w:color="auto"/>
                      </w:divBdr>
                      <w:divsChild>
                        <w:div w:id="808981855">
                          <w:marLeft w:val="0"/>
                          <w:marRight w:val="0"/>
                          <w:marTop w:val="0"/>
                          <w:marBottom w:val="0"/>
                          <w:divBdr>
                            <w:top w:val="none" w:sz="0" w:space="0" w:color="auto"/>
                            <w:left w:val="none" w:sz="0" w:space="0" w:color="auto"/>
                            <w:bottom w:val="none" w:sz="0" w:space="0" w:color="auto"/>
                            <w:right w:val="none" w:sz="0" w:space="0" w:color="auto"/>
                          </w:divBdr>
                          <w:divsChild>
                            <w:div w:id="6355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6603">
                      <w:marLeft w:val="0"/>
                      <w:marRight w:val="0"/>
                      <w:marTop w:val="0"/>
                      <w:marBottom w:val="0"/>
                      <w:divBdr>
                        <w:top w:val="none" w:sz="0" w:space="0" w:color="auto"/>
                        <w:left w:val="none" w:sz="0" w:space="0" w:color="auto"/>
                        <w:bottom w:val="none" w:sz="0" w:space="0" w:color="auto"/>
                        <w:right w:val="none" w:sz="0" w:space="0" w:color="auto"/>
                      </w:divBdr>
                      <w:divsChild>
                        <w:div w:id="2139176408">
                          <w:marLeft w:val="0"/>
                          <w:marRight w:val="0"/>
                          <w:marTop w:val="0"/>
                          <w:marBottom w:val="0"/>
                          <w:divBdr>
                            <w:top w:val="none" w:sz="0" w:space="0" w:color="auto"/>
                            <w:left w:val="none" w:sz="0" w:space="0" w:color="auto"/>
                            <w:bottom w:val="none" w:sz="0" w:space="0" w:color="auto"/>
                            <w:right w:val="none" w:sz="0" w:space="0" w:color="auto"/>
                          </w:divBdr>
                        </w:div>
                        <w:div w:id="1438215401">
                          <w:marLeft w:val="0"/>
                          <w:marRight w:val="0"/>
                          <w:marTop w:val="0"/>
                          <w:marBottom w:val="0"/>
                          <w:divBdr>
                            <w:top w:val="none" w:sz="0" w:space="0" w:color="auto"/>
                            <w:left w:val="none" w:sz="0" w:space="0" w:color="auto"/>
                            <w:bottom w:val="none" w:sz="0" w:space="0" w:color="auto"/>
                            <w:right w:val="none" w:sz="0" w:space="0" w:color="auto"/>
                          </w:divBdr>
                          <w:divsChild>
                            <w:div w:id="1130320477">
                              <w:marLeft w:val="0"/>
                              <w:marRight w:val="0"/>
                              <w:marTop w:val="0"/>
                              <w:marBottom w:val="0"/>
                              <w:divBdr>
                                <w:top w:val="none" w:sz="0" w:space="0" w:color="auto"/>
                                <w:left w:val="none" w:sz="0" w:space="0" w:color="auto"/>
                                <w:bottom w:val="none" w:sz="0" w:space="0" w:color="auto"/>
                                <w:right w:val="none" w:sz="0" w:space="0" w:color="auto"/>
                              </w:divBdr>
                              <w:divsChild>
                                <w:div w:id="1614554757">
                                  <w:marLeft w:val="0"/>
                                  <w:marRight w:val="0"/>
                                  <w:marTop w:val="0"/>
                                  <w:marBottom w:val="0"/>
                                  <w:divBdr>
                                    <w:top w:val="none" w:sz="0" w:space="0" w:color="auto"/>
                                    <w:left w:val="none" w:sz="0" w:space="0" w:color="auto"/>
                                    <w:bottom w:val="none" w:sz="0" w:space="0" w:color="auto"/>
                                    <w:right w:val="none" w:sz="0" w:space="0" w:color="auto"/>
                                  </w:divBdr>
                                  <w:divsChild>
                                    <w:div w:id="1009063917">
                                      <w:marLeft w:val="0"/>
                                      <w:marRight w:val="0"/>
                                      <w:marTop w:val="0"/>
                                      <w:marBottom w:val="0"/>
                                      <w:divBdr>
                                        <w:top w:val="none" w:sz="0" w:space="0" w:color="auto"/>
                                        <w:left w:val="none" w:sz="0" w:space="0" w:color="auto"/>
                                        <w:bottom w:val="none" w:sz="0" w:space="0" w:color="auto"/>
                                        <w:right w:val="none" w:sz="0" w:space="0" w:color="auto"/>
                                      </w:divBdr>
                                      <w:divsChild>
                                        <w:div w:id="1560172208">
                                          <w:marLeft w:val="0"/>
                                          <w:marRight w:val="0"/>
                                          <w:marTop w:val="0"/>
                                          <w:marBottom w:val="0"/>
                                          <w:divBdr>
                                            <w:top w:val="none" w:sz="0" w:space="0" w:color="auto"/>
                                            <w:left w:val="none" w:sz="0" w:space="0" w:color="auto"/>
                                            <w:bottom w:val="none" w:sz="0" w:space="0" w:color="auto"/>
                                            <w:right w:val="none" w:sz="0" w:space="0" w:color="auto"/>
                                          </w:divBdr>
                                          <w:divsChild>
                                            <w:div w:id="492448661">
                                              <w:marLeft w:val="0"/>
                                              <w:marRight w:val="0"/>
                                              <w:marTop w:val="0"/>
                                              <w:marBottom w:val="0"/>
                                              <w:divBdr>
                                                <w:top w:val="none" w:sz="0" w:space="0" w:color="auto"/>
                                                <w:left w:val="none" w:sz="0" w:space="0" w:color="auto"/>
                                                <w:bottom w:val="none" w:sz="0" w:space="0" w:color="auto"/>
                                                <w:right w:val="none" w:sz="0" w:space="0" w:color="auto"/>
                                              </w:divBdr>
                                            </w:div>
                                            <w:div w:id="2138916277">
                                              <w:marLeft w:val="0"/>
                                              <w:marRight w:val="0"/>
                                              <w:marTop w:val="0"/>
                                              <w:marBottom w:val="0"/>
                                              <w:divBdr>
                                                <w:top w:val="none" w:sz="0" w:space="0" w:color="auto"/>
                                                <w:left w:val="none" w:sz="0" w:space="0" w:color="auto"/>
                                                <w:bottom w:val="none" w:sz="0" w:space="0" w:color="auto"/>
                                                <w:right w:val="none" w:sz="0" w:space="0" w:color="auto"/>
                                              </w:divBdr>
                                            </w:div>
                                            <w:div w:id="15296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28648">
                                  <w:marLeft w:val="0"/>
                                  <w:marRight w:val="0"/>
                                  <w:marTop w:val="0"/>
                                  <w:marBottom w:val="0"/>
                                  <w:divBdr>
                                    <w:top w:val="none" w:sz="0" w:space="0" w:color="auto"/>
                                    <w:left w:val="none" w:sz="0" w:space="0" w:color="auto"/>
                                    <w:bottom w:val="none" w:sz="0" w:space="0" w:color="auto"/>
                                    <w:right w:val="none" w:sz="0" w:space="0" w:color="auto"/>
                                  </w:divBdr>
                                  <w:divsChild>
                                    <w:div w:id="1183208385">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cmxl/FFmpeg.NET/issues/7" TargetMode="External"/><Relationship Id="rId21" Type="http://schemas.openxmlformats.org/officeDocument/2006/relationships/hyperlink" Target="https://stackoverflow.com/users/11905634/sunny" TargetMode="External"/><Relationship Id="rId42" Type="http://schemas.openxmlformats.org/officeDocument/2006/relationships/hyperlink" Target="https://stackoverflow.com/posts/70970875/edit" TargetMode="External"/><Relationship Id="rId47" Type="http://schemas.openxmlformats.org/officeDocument/2006/relationships/hyperlink" Target="https://ilovedotnet.org/authors/regina-sharon" TargetMode="External"/><Relationship Id="rId63" Type="http://schemas.openxmlformats.org/officeDocument/2006/relationships/hyperlink" Target="https://ilovedotnet.org/blogs/global-exception-handling-in-asp-net-webapi" TargetMode="External"/><Relationship Id="rId68" Type="http://schemas.openxmlformats.org/officeDocument/2006/relationships/hyperlink" Target="https://ilovedotnet.org/about" TargetMode="External"/><Relationship Id="rId7" Type="http://schemas.openxmlformats.org/officeDocument/2006/relationships/hyperlink" Target="https://stackoverflow.com/questions/tagged/c%23" TargetMode="External"/><Relationship Id="rId2" Type="http://schemas.openxmlformats.org/officeDocument/2006/relationships/styles" Target="styles.xml"/><Relationship Id="rId16" Type="http://schemas.openxmlformats.org/officeDocument/2006/relationships/hyperlink" Target="https://stackoverflow.com/users/6334037/jitesh-prajapati" TargetMode="External"/><Relationship Id="rId29" Type="http://schemas.openxmlformats.org/officeDocument/2006/relationships/hyperlink" Target="https://stackoverflow.com/users/4540638/j-d-cain" TargetMode="External"/><Relationship Id="rId11" Type="http://schemas.openxmlformats.org/officeDocument/2006/relationships/hyperlink" Target="https://stackoverflow.com/q/57424616" TargetMode="External"/><Relationship Id="rId24" Type="http://schemas.openxmlformats.org/officeDocument/2006/relationships/image" Target="media/image3.wmf"/><Relationship Id="rId32" Type="http://schemas.openxmlformats.org/officeDocument/2006/relationships/hyperlink" Target="https://stackoverflow.com/users/11905634/sunny" TargetMode="External"/><Relationship Id="rId37" Type="http://schemas.openxmlformats.org/officeDocument/2006/relationships/hyperlink" Target="https://stackoverflow.com/questions/57424616/how-to-record-test-execution-using-selenium-c-sharp-in-netcore" TargetMode="External"/><Relationship Id="rId40" Type="http://schemas.openxmlformats.org/officeDocument/2006/relationships/hyperlink" Target="https://www.wikihow.com/Install-FFmpeg-on-Windows" TargetMode="External"/><Relationship Id="rId45" Type="http://schemas.openxmlformats.org/officeDocument/2006/relationships/hyperlink" Target="https://whatsapp.com/channel/0029VaAGMV2LtOj5S5MHd23h" TargetMode="External"/><Relationship Id="rId53" Type="http://schemas.openxmlformats.org/officeDocument/2006/relationships/hyperlink" Target="https://ilovedotnet.org/blogs/convert-html-to-pdf-report-in-dotnet" TargetMode="External"/><Relationship Id="rId58" Type="http://schemas.openxmlformats.org/officeDocument/2006/relationships/hyperlink" Target="https://www.google.com/intl/en_in/chrome/" TargetMode="External"/><Relationship Id="rId66" Type="http://schemas.openxmlformats.org/officeDocument/2006/relationships/hyperlink" Target="https://ilovedotnet.org/learningpath" TargetMode="External"/><Relationship Id="rId5" Type="http://schemas.openxmlformats.org/officeDocument/2006/relationships/hyperlink" Target="https://stackoverflow.com/questions/ask" TargetMode="External"/><Relationship Id="rId61" Type="http://schemas.openxmlformats.org/officeDocument/2006/relationships/hyperlink" Target="https://ilovedotnet.org/blogs/structured-logging-with-serilog-in-asp-net-webapi" TargetMode="External"/><Relationship Id="rId19" Type="http://schemas.openxmlformats.org/officeDocument/2006/relationships/hyperlink" Target="https://stackoverflow.com/users/11905634/sunny" TargetMode="External"/><Relationship Id="rId14" Type="http://schemas.openxmlformats.org/officeDocument/2006/relationships/hyperlink" Target="https://stackoverflow.com/users/6334037/jitesh-prajapati" TargetMode="External"/><Relationship Id="rId22" Type="http://schemas.openxmlformats.org/officeDocument/2006/relationships/hyperlink" Target="https://stackoverflow.com/questions/57424616/how-to-record-test-execution-using-selenium-c-sharp-in-netcore" TargetMode="External"/><Relationship Id="rId27" Type="http://schemas.openxmlformats.org/officeDocument/2006/relationships/hyperlink" Target="https://stackoverflow.com/a/57434905" TargetMode="External"/><Relationship Id="rId30" Type="http://schemas.openxmlformats.org/officeDocument/2006/relationships/image" Target="media/image4.jpeg"/><Relationship Id="rId35" Type="http://schemas.openxmlformats.org/officeDocument/2006/relationships/hyperlink" Target="https://stackoverflow.com/questions/57424616/how-to-record-test-execution-using-selenium-c-sharp-in-netcore" TargetMode="External"/><Relationship Id="rId43" Type="http://schemas.openxmlformats.org/officeDocument/2006/relationships/hyperlink" Target="https://ilovedotnet.org/" TargetMode="External"/><Relationship Id="rId48" Type="http://schemas.openxmlformats.org/officeDocument/2006/relationships/hyperlink" Target="https://ilovedotnet.org/channels/report" TargetMode="External"/><Relationship Id="rId56" Type="http://schemas.openxmlformats.org/officeDocument/2006/relationships/hyperlink" Target="https://ilovedotnet.org/blogs/convert-html-to-pdf-report-in-dotnet" TargetMode="External"/><Relationship Id="rId64" Type="http://schemas.openxmlformats.org/officeDocument/2006/relationships/hyperlink" Target="https://ilovedotnet.org/blogs/architecture-test-using-net-arch-test-in-asp-net-webapi" TargetMode="External"/><Relationship Id="rId69" Type="http://schemas.openxmlformats.org/officeDocument/2006/relationships/fontTable" Target="fontTable.xml"/><Relationship Id="rId8" Type="http://schemas.openxmlformats.org/officeDocument/2006/relationships/hyperlink" Target="https://stackoverflow.com/questions/tagged/selenium" TargetMode="External"/><Relationship Id="rId51" Type="http://schemas.openxmlformats.org/officeDocument/2006/relationships/hyperlink" Target="https://ilovedotnet.org/blogs/convert-html-to-pdf-report-in-dotnet" TargetMode="External"/><Relationship Id="rId3" Type="http://schemas.openxmlformats.org/officeDocument/2006/relationships/settings" Target="settings.xml"/><Relationship Id="rId12" Type="http://schemas.openxmlformats.org/officeDocument/2006/relationships/hyperlink" Target="https://stackoverflow.com/posts/57424616/edit" TargetMode="External"/><Relationship Id="rId17" Type="http://schemas.openxmlformats.org/officeDocument/2006/relationships/hyperlink" Target="https://stackoverflow.com/users/11905634/sunny" TargetMode="External"/><Relationship Id="rId25" Type="http://schemas.openxmlformats.org/officeDocument/2006/relationships/control" Target="activeX/activeX1.xml"/><Relationship Id="rId33" Type="http://schemas.openxmlformats.org/officeDocument/2006/relationships/hyperlink" Target="https://stackoverflow.com/questions/57424616/how-to-record-test-execution-using-selenium-c-sharp-in-netcore" TargetMode="External"/><Relationship Id="rId38" Type="http://schemas.openxmlformats.org/officeDocument/2006/relationships/hyperlink" Target="https://stackoverflow.com/questions/57424616/how-to-record-test-execution-using-selenium-c-sharp-in-netcore" TargetMode="External"/><Relationship Id="rId46" Type="http://schemas.openxmlformats.org/officeDocument/2006/relationships/hyperlink" Target="https://ilovedotnet.org/authors/abdul-rahman" TargetMode="External"/><Relationship Id="rId59" Type="http://schemas.openxmlformats.org/officeDocument/2006/relationships/hyperlink" Target="https://ilovedotnet.org/blogs/blazor-wasm-exception-handling-and-error-boundary" TargetMode="External"/><Relationship Id="rId67" Type="http://schemas.openxmlformats.org/officeDocument/2006/relationships/hyperlink" Target="https://ilovedotnet.org/analytics" TargetMode="External"/><Relationship Id="rId20" Type="http://schemas.openxmlformats.org/officeDocument/2006/relationships/hyperlink" Target="https://stackoverflow.com/questions/57424616/how-to-record-test-execution-using-selenium-c-sharp-in-netcore" TargetMode="External"/><Relationship Id="rId41" Type="http://schemas.openxmlformats.org/officeDocument/2006/relationships/hyperlink" Target="https://stackoverflow.com/a/70970875" TargetMode="External"/><Relationship Id="rId54" Type="http://schemas.openxmlformats.org/officeDocument/2006/relationships/hyperlink" Target="https://ilovedotnet.org/blogs/convert-html-to-pdf-report-in-dotnet" TargetMode="External"/><Relationship Id="rId62" Type="http://schemas.openxmlformats.org/officeDocument/2006/relationships/hyperlink" Target="https://ilovedotnet.org/blogs/using-docker-test-containers-in-functional-testing-in-asp-net-webapi"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overflow.com/questions/57424616/how-to-record-test-execution-using-selenium-c-sharp-in-netcore?lastactivity" TargetMode="External"/><Relationship Id="rId15" Type="http://schemas.openxmlformats.org/officeDocument/2006/relationships/image" Target="media/image1.jpeg"/><Relationship Id="rId23" Type="http://schemas.openxmlformats.org/officeDocument/2006/relationships/hyperlink" Target="https://stackoverflow.com/questions/57424616/how-to-record-test-execution-using-selenium-c-sharp-in-netcore" TargetMode="External"/><Relationship Id="rId28" Type="http://schemas.openxmlformats.org/officeDocument/2006/relationships/hyperlink" Target="https://stackoverflow.com/posts/57434905/edit" TargetMode="External"/><Relationship Id="rId36" Type="http://schemas.openxmlformats.org/officeDocument/2006/relationships/hyperlink" Target="https://stackoverflow.com/users/11905634/sunny" TargetMode="External"/><Relationship Id="rId49" Type="http://schemas.openxmlformats.org/officeDocument/2006/relationships/hyperlink" Target="https://github.com/ILoveDotNet/ilovedotnet/blob/main/Web/Pages/Blogs/Report/ConvertHtmlToPdf.razor" TargetMode="External"/><Relationship Id="rId57" Type="http://schemas.openxmlformats.org/officeDocument/2006/relationships/hyperlink" Target="https://wkhtmltopdf.org/downloads.html" TargetMode="External"/><Relationship Id="rId10" Type="http://schemas.openxmlformats.org/officeDocument/2006/relationships/hyperlink" Target="https://stackoverflow.com/questions/tagged/selenium-chromedriver" TargetMode="External"/><Relationship Id="rId31" Type="http://schemas.openxmlformats.org/officeDocument/2006/relationships/hyperlink" Target="https://stackoverflow.com/users/4540638/j-d-cain" TargetMode="External"/><Relationship Id="rId44" Type="http://schemas.openxmlformats.org/officeDocument/2006/relationships/hyperlink" Target="https://github.com/ILoveDotNet/ilovedotnet" TargetMode="External"/><Relationship Id="rId52" Type="http://schemas.openxmlformats.org/officeDocument/2006/relationships/hyperlink" Target="https://ilovedotnet.org/blogs/convert-html-to-pdf-report-in-dotnet" TargetMode="External"/><Relationship Id="rId60" Type="http://schemas.openxmlformats.org/officeDocument/2006/relationships/hyperlink" Target="https://ilovedotnet.org/blogs/blazor-wasm-lazy-loading" TargetMode="External"/><Relationship Id="rId65" Type="http://schemas.openxmlformats.org/officeDocument/2006/relationships/hyperlink" Target="https://ilovedotnet.org/" TargetMode="External"/><Relationship Id="rId4" Type="http://schemas.openxmlformats.org/officeDocument/2006/relationships/webSettings" Target="webSettings.xml"/><Relationship Id="rId9" Type="http://schemas.openxmlformats.org/officeDocument/2006/relationships/hyperlink" Target="https://stackoverflow.com/questions/tagged/.net-core" TargetMode="External"/><Relationship Id="rId13" Type="http://schemas.openxmlformats.org/officeDocument/2006/relationships/hyperlink" Target="https://stackoverflow.com/posts/57424616/revisions" TargetMode="External"/><Relationship Id="rId18" Type="http://schemas.openxmlformats.org/officeDocument/2006/relationships/image" Target="media/image2.png"/><Relationship Id="rId39" Type="http://schemas.openxmlformats.org/officeDocument/2006/relationships/hyperlink" Target="https://ffmpeg.org/download.html" TargetMode="External"/><Relationship Id="rId34" Type="http://schemas.openxmlformats.org/officeDocument/2006/relationships/hyperlink" Target="https://stackoverflow.com/users/4540638/j-d-cain" TargetMode="External"/><Relationship Id="rId50" Type="http://schemas.openxmlformats.org/officeDocument/2006/relationships/hyperlink" Target="https://ilovedotnet.org/blogs/convert-html-to-pdf-report-in-dotnet" TargetMode="External"/><Relationship Id="rId55" Type="http://schemas.openxmlformats.org/officeDocument/2006/relationships/hyperlink" Target="https://ilovedotnet.org/blogs/convert-html-to-pdf-report-in-dotne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3094</Words>
  <Characters>17642</Characters>
  <Application>Microsoft Office Word</Application>
  <DocSecurity>0</DocSecurity>
  <Lines>147</Lines>
  <Paragraphs>41</Paragraphs>
  <ScaleCrop>false</ScaleCrop>
  <Company/>
  <LinksUpToDate>false</LinksUpToDate>
  <CharactersWithSpaces>20695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Bhardwaj</dc:creator>
  <cp:keywords/>
  <dc:description/>
  <cp:lastModifiedBy>Vaibhav Bhardwaj</cp:lastModifiedBy>
  <cp:revision>1</cp:revision>
  <dcterms:created xsi:type="dcterms:W3CDTF">2023-12-12T17:40:00Z</dcterms:created>
  <dcterms:modified xsi:type="dcterms:W3CDTF">2023-12-12T17:41:00Z</dcterms:modified>
</cp:coreProperties>
</file>